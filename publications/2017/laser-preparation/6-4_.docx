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57E9D" w:rsidRDefault="00E57E9D">
      <w:pPr>
        <w:pStyle w:val="ArticleTitle"/>
        <w:rPr>
          <w:rStyle w:val="BibArtcleTitel"/>
          <w:lang w:val="uk-UA" w:eastAsia="en-US"/>
        </w:rPr>
      </w:pPr>
      <w:r>
        <w:rPr>
          <w:rStyle w:val="BibArtcleTitel"/>
          <w:sz w:val="32"/>
          <w:lang w:val="uk-UA" w:eastAsia="en-US"/>
        </w:rPr>
        <w:t>ІНДУКОВАНА ОЛОВОМ КРИСТАЛІЗАЦІЇ АМОРФНОГО КРЕМНІЮ  ПІД ЛАЗЕРНИМ ОПРОМІНЕННЯМ</w:t>
      </w:r>
      <w:r>
        <w:rPr>
          <w:rStyle w:val="BibArtcleTitel"/>
          <w:lang w:val="uk-UA" w:eastAsia="en-US"/>
        </w:rPr>
        <w:t>.</w:t>
      </w:r>
    </w:p>
    <w:p w:rsidR="00E57E9D" w:rsidRDefault="00E57E9D" w:rsidP="00ED7439">
      <w:pPr>
        <w:rPr>
          <w:vertAlign w:val="superscript"/>
        </w:rPr>
        <w:pPrChange w:id="1" w:author="Admin" w:date="2017-03-05T22:25:00Z">
          <w:pPr/>
        </w:pPrChange>
      </w:pPr>
      <w:r>
        <w:rPr>
          <w:rStyle w:val="FirstName"/>
        </w:rPr>
        <w:t>В.Б.Неймаш</w:t>
      </w:r>
      <w:r>
        <w:rPr>
          <w:vertAlign w:val="superscript"/>
        </w:rPr>
        <w:t>1,a)</w:t>
      </w:r>
      <w:r>
        <w:t xml:space="preserve">, </w:t>
      </w:r>
      <w:r>
        <w:rPr>
          <w:rStyle w:val="FirstName"/>
        </w:rPr>
        <w:t>П.Є.Шепелявий</w:t>
      </w:r>
      <w:r>
        <w:rPr>
          <w:rStyle w:val="LastName"/>
          <w:vertAlign w:val="superscript"/>
        </w:rPr>
        <w:t>2</w:t>
      </w:r>
      <w:r>
        <w:t>, Л.Л.Федоренко</w:t>
      </w:r>
      <w:r>
        <w:rPr>
          <w:vertAlign w:val="superscript"/>
        </w:rPr>
        <w:t>2</w:t>
      </w:r>
      <w:r>
        <w:t>, В.В.Стрільчук</w:t>
      </w:r>
      <w:r>
        <w:rPr>
          <w:vertAlign w:val="superscript"/>
        </w:rPr>
        <w:t>2</w:t>
      </w:r>
      <w:r>
        <w:t xml:space="preserve">, (Андрій), </w:t>
      </w:r>
      <w:r>
        <w:rPr>
          <w:rStyle w:val="FirstName"/>
        </w:rPr>
        <w:t>В.В.Мельник</w:t>
      </w:r>
      <w:r>
        <w:rPr>
          <w:rStyle w:val="LastName"/>
        </w:rPr>
        <w:t xml:space="preserve"> </w:t>
      </w:r>
      <w:r>
        <w:rPr>
          <w:vertAlign w:val="superscript"/>
        </w:rPr>
        <w:t>1</w:t>
      </w:r>
      <w:r>
        <w:t>М.Ісаєв</w:t>
      </w:r>
      <w:r>
        <w:rPr>
          <w:vertAlign w:val="superscript"/>
        </w:rPr>
        <w:t>3</w:t>
      </w:r>
      <w:r>
        <w:t xml:space="preserve">, </w:t>
      </w:r>
      <w:r>
        <w:rPr>
          <w:rStyle w:val="FirstName"/>
        </w:rPr>
        <w:t>A</w:t>
      </w:r>
      <w:r>
        <w:t>.Г.Кузьмич</w:t>
      </w:r>
      <w:r>
        <w:rPr>
          <w:vertAlign w:val="superscript"/>
        </w:rPr>
        <w:t>3</w:t>
      </w:r>
      <w:r>
        <w:t>, І.Ольховик</w:t>
      </w:r>
      <w:r>
        <w:rPr>
          <w:vertAlign w:val="superscript"/>
        </w:rPr>
        <w:t>4</w:t>
      </w:r>
    </w:p>
    <w:p w:rsidR="00E57E9D" w:rsidRDefault="00E57E9D" w:rsidP="00ED7439">
      <w:pPr>
        <w:rPr>
          <w:rStyle w:val="Separator"/>
        </w:rPr>
        <w:pPrChange w:id="2" w:author="Admin" w:date="2017-03-05T22:25:00Z">
          <w:pPr/>
        </w:pPrChange>
      </w:pPr>
    </w:p>
    <w:p w:rsidR="00E57E9D" w:rsidRDefault="00E57E9D" w:rsidP="00ED7439">
      <w:pPr>
        <w:rPr>
          <w:rStyle w:val="Affiliation"/>
        </w:rPr>
        <w:pPrChange w:id="3" w:author="Admin" w:date="2017-03-05T22:25:00Z">
          <w:pPr/>
        </w:pPrChange>
      </w:pPr>
      <w:r>
        <w:rPr>
          <w:rStyle w:val="Affiliation"/>
          <w:vertAlign w:val="superscript"/>
        </w:rPr>
        <w:t>1</w:t>
      </w:r>
      <w:r>
        <w:t xml:space="preserve"> Інститут фізики, НАН України</w:t>
      </w:r>
      <w:r>
        <w:rPr>
          <w:rStyle w:val="Affiliation"/>
        </w:rPr>
        <w:t xml:space="preserve">, </w:t>
      </w:r>
      <w:r>
        <w:t>Україна, 03028, м. Київ, проспект Науки, 46</w:t>
      </w:r>
    </w:p>
    <w:p w:rsidR="00E57E9D" w:rsidRDefault="00E57E9D" w:rsidP="00ED7439">
      <w:pPr>
        <w:rPr>
          <w:rStyle w:val="Affiliation"/>
        </w:rPr>
        <w:pPrChange w:id="4" w:author="Admin" w:date="2017-03-05T22:25:00Z">
          <w:pPr/>
        </w:pPrChange>
      </w:pPr>
      <w:r>
        <w:rPr>
          <w:rStyle w:val="Affiliation"/>
          <w:vertAlign w:val="superscript"/>
        </w:rPr>
        <w:t>2</w:t>
      </w:r>
      <w:r>
        <w:t xml:space="preserve"> Інститут фізики напівпровідників ім. В.Є.Лашкарьова, НАН України</w:t>
      </w:r>
      <w:r>
        <w:rPr>
          <w:rStyle w:val="Affiliation"/>
        </w:rPr>
        <w:t xml:space="preserve">, </w:t>
      </w:r>
      <w:r>
        <w:t>Україна, 03028, м. Київ, проспект Науки, 45</w:t>
      </w:r>
    </w:p>
    <w:p w:rsidR="00E57E9D" w:rsidRDefault="00E57E9D" w:rsidP="00ED7439">
      <w:pPr>
        <w:pPrChange w:id="5" w:author="Admin" w:date="2017-03-05T22:25:00Z">
          <w:pPr/>
        </w:pPrChange>
      </w:pPr>
      <w:r>
        <w:rPr>
          <w:rStyle w:val="Affiliation"/>
          <w:vertAlign w:val="superscript"/>
        </w:rPr>
        <w:t xml:space="preserve">3 </w:t>
      </w:r>
      <w:r>
        <w:t>Київський національний університет імені Тараса Шевченка, фізичний факультет</w:t>
      </w:r>
      <w:r>
        <w:rPr>
          <w:rStyle w:val="Affiliation"/>
        </w:rPr>
        <w:t xml:space="preserve">, 60, </w:t>
      </w:r>
      <w:r>
        <w:t>вул. Володимирська, 64/13, Київ, 01601, Україна</w:t>
      </w:r>
    </w:p>
    <w:p w:rsidR="00E57E9D" w:rsidRDefault="00E57E9D" w:rsidP="00ED7439">
      <w:pPr>
        <w:rPr>
          <w:rStyle w:val="Affiliation"/>
        </w:rPr>
        <w:pPrChange w:id="6" w:author="Admin" w:date="2017-03-05T22:25:00Z">
          <w:pPr/>
        </w:pPrChange>
      </w:pPr>
      <w:r>
        <w:rPr>
          <w:rStyle w:val="Affiliation"/>
          <w:vertAlign w:val="superscript"/>
        </w:rPr>
        <w:t xml:space="preserve">4 </w:t>
      </w:r>
      <w:r>
        <w:rPr>
          <w:rStyle w:val="Affiliation"/>
        </w:rPr>
        <w:t>Київський національний університет «Політехнічний інститут»</w:t>
      </w:r>
    </w:p>
    <w:p w:rsidR="00E57E9D" w:rsidRDefault="00E57E9D" w:rsidP="00ED7439">
      <w:pPr>
        <w:rPr>
          <w:rStyle w:val="Affiliation"/>
          <w:lang w:val="en-GB"/>
        </w:rPr>
        <w:pPrChange w:id="7" w:author="Admin" w:date="2017-03-05T22:25:00Z">
          <w:pPr/>
        </w:pPrChange>
      </w:pPr>
      <w:r>
        <w:rPr>
          <w:rStyle w:val="Affiliation"/>
          <w:vertAlign w:val="superscript"/>
        </w:rPr>
        <w:t>a)</w:t>
      </w:r>
      <w:r>
        <w:rPr>
          <w:rStyle w:val="Affiliation"/>
        </w:rPr>
        <w:t xml:space="preserve">Author to whom correspondence should be addressed. </w:t>
      </w:r>
      <w:r>
        <w:rPr>
          <w:rStyle w:val="Affiliation"/>
          <w:lang w:val="en-GB"/>
        </w:rPr>
        <w:t xml:space="preserve">Electronic addresses: </w:t>
      </w:r>
      <w:r>
        <w:fldChar w:fldCharType="begin"/>
      </w:r>
      <w:r>
        <w:instrText xml:space="preserve"> HYPERLINK "mailto:neimash@gmail.com." </w:instrText>
      </w:r>
      <w:r>
        <w:fldChar w:fldCharType="separate"/>
      </w:r>
      <w:r>
        <w:rPr>
          <w:lang w:val="en-GB"/>
        </w:rPr>
        <w:t>neimash@gmail.com.</w:t>
      </w:r>
      <w:r>
        <w:fldChar w:fldCharType="end"/>
      </w:r>
      <w:r>
        <w:rPr>
          <w:rStyle w:val="Affiliation"/>
          <w:lang w:val="en-GB"/>
        </w:rPr>
        <w:t xml:space="preserve"> </w:t>
      </w:r>
    </w:p>
    <w:p w:rsidR="00E57E9D" w:rsidRDefault="00E57E9D" w:rsidP="00ED7439">
      <w:pPr>
        <w:rPr>
          <w:lang w:val="en-GB"/>
        </w:rPr>
        <w:pPrChange w:id="8" w:author="Admin" w:date="2017-03-05T22:25:00Z">
          <w:pPr/>
        </w:pPrChange>
      </w:pPr>
    </w:p>
    <w:p w:rsidR="00E57E9D" w:rsidRDefault="00E57E9D" w:rsidP="00ED7439">
      <w:pPr>
        <w:pStyle w:val="1"/>
        <w:pPrChange w:id="9" w:author="Admin" w:date="2017-03-05T22:25:00Z">
          <w:pPr/>
        </w:pPrChange>
      </w:pPr>
      <w:r>
        <w:t xml:space="preserve">Анотація </w:t>
      </w:r>
    </w:p>
    <w:p w:rsidR="00E57E9D" w:rsidRDefault="00E57E9D" w:rsidP="00ED7439">
      <w:pPr>
        <w:pPrChange w:id="10" w:author="Admin" w:date="2017-03-05T22:25:00Z">
          <w:pPr/>
        </w:pPrChange>
      </w:pPr>
      <w:r>
        <w:t>Методом</w:t>
      </w:r>
      <w:r>
        <w:rPr>
          <w:lang w:val="en-GB"/>
        </w:rPr>
        <w:t xml:space="preserve"> </w:t>
      </w:r>
      <w:r>
        <w:t>комбінаційного</w:t>
      </w:r>
      <w:r>
        <w:rPr>
          <w:lang w:val="en-GB"/>
        </w:rPr>
        <w:t xml:space="preserve"> </w:t>
      </w:r>
      <w:r>
        <w:t>розсіювання</w:t>
      </w:r>
      <w:r>
        <w:rPr>
          <w:lang w:val="en-GB"/>
        </w:rPr>
        <w:t xml:space="preserve"> </w:t>
      </w:r>
      <w:r>
        <w:t>світла</w:t>
      </w:r>
      <w:r>
        <w:rPr>
          <w:lang w:val="en-GB"/>
        </w:rPr>
        <w:t xml:space="preserve"> </w:t>
      </w:r>
      <w:r>
        <w:t>тонко</w:t>
      </w:r>
      <w:r>
        <w:rPr>
          <w:lang w:val="en-GB"/>
        </w:rPr>
        <w:t xml:space="preserve"> </w:t>
      </w:r>
      <w:r>
        <w:t>плівковими</w:t>
      </w:r>
      <w:r>
        <w:rPr>
          <w:lang w:val="en-GB"/>
        </w:rPr>
        <w:t xml:space="preserve"> </w:t>
      </w:r>
      <w:r>
        <w:t>структурами</w:t>
      </w:r>
      <w:r>
        <w:rPr>
          <w:lang w:val="en-GB"/>
        </w:rPr>
        <w:t xml:space="preserve"> Si-Sn-Si </w:t>
      </w:r>
      <w:r>
        <w:t>досліджено</w:t>
      </w:r>
      <w:r>
        <w:rPr>
          <w:lang w:val="en-GB"/>
        </w:rPr>
        <w:t xml:space="preserve"> </w:t>
      </w:r>
      <w:r>
        <w:t>процеси</w:t>
      </w:r>
      <w:r>
        <w:rPr>
          <w:lang w:val="en-GB"/>
        </w:rPr>
        <w:t xml:space="preserve"> </w:t>
      </w:r>
      <w:r>
        <w:t>індукованої</w:t>
      </w:r>
      <w:r>
        <w:rPr>
          <w:lang w:val="en-GB"/>
        </w:rPr>
        <w:t xml:space="preserve"> </w:t>
      </w:r>
      <w:r>
        <w:t>оловом</w:t>
      </w:r>
      <w:r>
        <w:rPr>
          <w:lang w:val="en-GB"/>
        </w:rPr>
        <w:t xml:space="preserve"> </w:t>
      </w:r>
      <w:r>
        <w:t>кристалізації</w:t>
      </w:r>
      <w:r>
        <w:rPr>
          <w:lang w:val="en-GB"/>
        </w:rPr>
        <w:t xml:space="preserve"> </w:t>
      </w:r>
      <w:r>
        <w:t>аморфного</w:t>
      </w:r>
      <w:r>
        <w:rPr>
          <w:lang w:val="en-GB"/>
        </w:rPr>
        <w:t xml:space="preserve"> </w:t>
      </w:r>
      <w:r>
        <w:t>кремнію</w:t>
      </w:r>
      <w:r>
        <w:rPr>
          <w:lang w:val="en-GB"/>
        </w:rPr>
        <w:t xml:space="preserve"> </w:t>
      </w:r>
      <w:r>
        <w:t>під</w:t>
      </w:r>
      <w:r>
        <w:rPr>
          <w:lang w:val="en-GB"/>
        </w:rPr>
        <w:t xml:space="preserve"> </w:t>
      </w:r>
      <w:r>
        <w:t>дією</w:t>
      </w:r>
      <w:r>
        <w:rPr>
          <w:lang w:val="en-GB"/>
        </w:rPr>
        <w:t xml:space="preserve"> </w:t>
      </w:r>
      <w:r>
        <w:t>різних</w:t>
      </w:r>
      <w:r>
        <w:rPr>
          <w:lang w:val="en-GB"/>
        </w:rPr>
        <w:t xml:space="preserve"> </w:t>
      </w:r>
      <w:r>
        <w:t>видів</w:t>
      </w:r>
      <w:r>
        <w:rPr>
          <w:lang w:val="en-GB"/>
        </w:rPr>
        <w:t xml:space="preserve"> </w:t>
      </w:r>
      <w:r>
        <w:t>лазерного</w:t>
      </w:r>
      <w:r>
        <w:rPr>
          <w:lang w:val="en-GB"/>
        </w:rPr>
        <w:t xml:space="preserve"> </w:t>
      </w:r>
      <w:r>
        <w:t>опромінення</w:t>
      </w:r>
      <w:r>
        <w:rPr>
          <w:lang w:val="en-GB"/>
        </w:rPr>
        <w:t xml:space="preserve">. </w:t>
      </w:r>
      <w:r>
        <w:t>Аналіз</w:t>
      </w:r>
      <w:r>
        <w:rPr>
          <w:lang w:val="en-GB"/>
        </w:rPr>
        <w:t xml:space="preserve"> </w:t>
      </w:r>
      <w:r>
        <w:t>спектрів</w:t>
      </w:r>
      <w:r>
        <w:rPr>
          <w:lang w:val="en-GB"/>
        </w:rPr>
        <w:t xml:space="preserve"> </w:t>
      </w:r>
      <w:r>
        <w:t>комбінаційного</w:t>
      </w:r>
      <w:r>
        <w:rPr>
          <w:lang w:val="en-GB"/>
        </w:rPr>
        <w:t xml:space="preserve"> </w:t>
      </w:r>
      <w:r>
        <w:t>розсіювання</w:t>
      </w:r>
      <w:r>
        <w:rPr>
          <w:lang w:val="en-GB"/>
        </w:rPr>
        <w:t xml:space="preserve"> </w:t>
      </w:r>
      <w:r>
        <w:t>використано</w:t>
      </w:r>
      <w:r>
        <w:rPr>
          <w:lang w:val="en-GB"/>
        </w:rPr>
        <w:t xml:space="preserve"> </w:t>
      </w:r>
      <w:r>
        <w:t>для</w:t>
      </w:r>
      <w:r>
        <w:rPr>
          <w:lang w:val="en-GB"/>
        </w:rPr>
        <w:t xml:space="preserve"> </w:t>
      </w:r>
      <w:r>
        <w:t>визначення</w:t>
      </w:r>
      <w:r>
        <w:rPr>
          <w:lang w:val="en-GB"/>
        </w:rPr>
        <w:t xml:space="preserve"> </w:t>
      </w:r>
      <w:r>
        <w:t>співвідношення</w:t>
      </w:r>
      <w:r>
        <w:rPr>
          <w:lang w:val="en-GB"/>
        </w:rPr>
        <w:t xml:space="preserve"> </w:t>
      </w:r>
      <w:r>
        <w:t>аморфної</w:t>
      </w:r>
      <w:r>
        <w:rPr>
          <w:lang w:val="en-GB"/>
        </w:rPr>
        <w:t xml:space="preserve"> </w:t>
      </w:r>
      <w:r>
        <w:t>і</w:t>
      </w:r>
      <w:r>
        <w:rPr>
          <w:lang w:val="en-GB"/>
        </w:rPr>
        <w:t xml:space="preserve"> </w:t>
      </w:r>
      <w:r>
        <w:t>кристалічної</w:t>
      </w:r>
      <w:r>
        <w:rPr>
          <w:lang w:val="en-GB"/>
        </w:rPr>
        <w:t xml:space="preserve"> </w:t>
      </w:r>
      <w:r>
        <w:t>фаз</w:t>
      </w:r>
      <w:r>
        <w:rPr>
          <w:lang w:val="en-GB"/>
        </w:rPr>
        <w:t xml:space="preserve"> </w:t>
      </w:r>
      <w:r>
        <w:t>кремнію</w:t>
      </w:r>
      <w:r>
        <w:rPr>
          <w:lang w:val="en-GB"/>
        </w:rPr>
        <w:t xml:space="preserve"> </w:t>
      </w:r>
      <w:r>
        <w:t>та</w:t>
      </w:r>
      <w:r>
        <w:rPr>
          <w:lang w:val="en-GB"/>
        </w:rPr>
        <w:t xml:space="preserve"> </w:t>
      </w:r>
      <w:r>
        <w:t>розміру</w:t>
      </w:r>
      <w:r>
        <w:rPr>
          <w:lang w:val="en-GB"/>
        </w:rPr>
        <w:t xml:space="preserve"> </w:t>
      </w:r>
      <w:r>
        <w:t>кристалів</w:t>
      </w:r>
      <w:r>
        <w:rPr>
          <w:lang w:val="en-GB"/>
        </w:rPr>
        <w:t xml:space="preserve"> Si, </w:t>
      </w:r>
      <w:r>
        <w:t>що</w:t>
      </w:r>
      <w:r>
        <w:rPr>
          <w:lang w:val="en-GB"/>
        </w:rPr>
        <w:t xml:space="preserve"> </w:t>
      </w:r>
      <w:r>
        <w:t>утворюються</w:t>
      </w:r>
      <w:r>
        <w:rPr>
          <w:lang w:val="en-GB"/>
        </w:rPr>
        <w:t xml:space="preserve"> </w:t>
      </w:r>
      <w:r>
        <w:t>в</w:t>
      </w:r>
      <w:r>
        <w:rPr>
          <w:lang w:val="en-GB"/>
        </w:rPr>
        <w:t xml:space="preserve"> </w:t>
      </w:r>
      <w:r>
        <w:t>матриці</w:t>
      </w:r>
      <w:r>
        <w:rPr>
          <w:lang w:val="en-GB"/>
        </w:rPr>
        <w:t xml:space="preserve"> </w:t>
      </w:r>
      <w:r>
        <w:t>аморфного</w:t>
      </w:r>
      <w:r>
        <w:rPr>
          <w:lang w:val="en-GB"/>
        </w:rPr>
        <w:t xml:space="preserve"> Si </w:t>
      </w:r>
      <w:r>
        <w:t>в</w:t>
      </w:r>
      <w:r>
        <w:rPr>
          <w:lang w:val="en-GB"/>
        </w:rPr>
        <w:t xml:space="preserve"> </w:t>
      </w:r>
      <w:r>
        <w:t>процесі</w:t>
      </w:r>
      <w:r>
        <w:rPr>
          <w:lang w:val="en-GB"/>
        </w:rPr>
        <w:t xml:space="preserve"> </w:t>
      </w:r>
      <w:r>
        <w:t>лазерного</w:t>
      </w:r>
      <w:r>
        <w:rPr>
          <w:lang w:val="en-GB"/>
        </w:rPr>
        <w:t xml:space="preserve"> </w:t>
      </w:r>
      <w:r>
        <w:t>опромінення</w:t>
      </w:r>
      <w:r>
        <w:rPr>
          <w:lang w:val="en-GB"/>
        </w:rPr>
        <w:t xml:space="preserve">. </w:t>
      </w:r>
      <w:r>
        <w:t>Експериментально</w:t>
      </w:r>
      <w:r>
        <w:rPr>
          <w:lang w:val="en-GB"/>
        </w:rPr>
        <w:t xml:space="preserve"> </w:t>
      </w:r>
      <w:r>
        <w:t>визначені</w:t>
      </w:r>
      <w:r>
        <w:rPr>
          <w:lang w:val="en-GB"/>
        </w:rPr>
        <w:t xml:space="preserve"> </w:t>
      </w:r>
      <w:r>
        <w:t>та</w:t>
      </w:r>
      <w:r>
        <w:rPr>
          <w:lang w:val="en-GB"/>
        </w:rPr>
        <w:t xml:space="preserve"> </w:t>
      </w:r>
      <w:r>
        <w:t>проаналізовані</w:t>
      </w:r>
      <w:r>
        <w:rPr>
          <w:lang w:val="en-GB"/>
        </w:rPr>
        <w:t xml:space="preserve">  </w:t>
      </w:r>
      <w:r>
        <w:t>залежності</w:t>
      </w:r>
      <w:r>
        <w:rPr>
          <w:lang w:val="en-GB"/>
        </w:rPr>
        <w:t xml:space="preserve"> </w:t>
      </w:r>
      <w:r>
        <w:t>розмірів</w:t>
      </w:r>
      <w:r>
        <w:rPr>
          <w:lang w:val="en-GB"/>
        </w:rPr>
        <w:t xml:space="preserve"> </w:t>
      </w:r>
      <w:r>
        <w:t>та</w:t>
      </w:r>
      <w:r>
        <w:rPr>
          <w:lang w:val="en-GB"/>
        </w:rPr>
        <w:t xml:space="preserve"> </w:t>
      </w:r>
      <w:r>
        <w:t>концентрації</w:t>
      </w:r>
      <w:r>
        <w:rPr>
          <w:lang w:val="en-GB"/>
        </w:rPr>
        <w:t xml:space="preserve"> </w:t>
      </w:r>
      <w:r>
        <w:t>нанокристалів</w:t>
      </w:r>
      <w:r>
        <w:rPr>
          <w:lang w:val="en-GB"/>
        </w:rPr>
        <w:t xml:space="preserve"> </w:t>
      </w:r>
      <w:r>
        <w:rPr>
          <w:lang w:val="en-US"/>
        </w:rPr>
        <w:t>Si</w:t>
      </w:r>
      <w:r>
        <w:rPr>
          <w:lang w:val="en-GB"/>
        </w:rPr>
        <w:t xml:space="preserve"> </w:t>
      </w:r>
      <w:r>
        <w:t>від</w:t>
      </w:r>
      <w:r>
        <w:rPr>
          <w:lang w:val="en-GB"/>
        </w:rPr>
        <w:t xml:space="preserve"> </w:t>
      </w:r>
      <w:r>
        <w:t>потужності</w:t>
      </w:r>
      <w:r>
        <w:rPr>
          <w:lang w:val="en-GB"/>
        </w:rPr>
        <w:t xml:space="preserve"> </w:t>
      </w:r>
      <w:r>
        <w:t>лазерних</w:t>
      </w:r>
      <w:r>
        <w:rPr>
          <w:lang w:val="en-GB"/>
        </w:rPr>
        <w:t xml:space="preserve"> </w:t>
      </w:r>
      <w:r>
        <w:t>імпульсів</w:t>
      </w:r>
      <w:r>
        <w:rPr>
          <w:lang w:val="en-GB"/>
        </w:rPr>
        <w:t xml:space="preserve"> </w:t>
      </w:r>
      <w:r>
        <w:t>тривалістю</w:t>
      </w:r>
      <w:r>
        <w:rPr>
          <w:lang w:val="en-GB"/>
        </w:rPr>
        <w:t xml:space="preserve"> </w:t>
      </w:r>
      <w:r>
        <w:t xml:space="preserve">10 нс та 150 мкс з довжиною хвилі 535 нм та 1070 нм.  </w:t>
      </w:r>
      <w:r>
        <w:rPr>
          <w:highlight w:val="yellow"/>
        </w:rPr>
        <w:t>Показано …………………………….</w:t>
      </w:r>
      <w:r>
        <w:t xml:space="preserve"> </w:t>
      </w:r>
    </w:p>
    <w:p w:rsidR="00E57E9D" w:rsidRDefault="00E57E9D" w:rsidP="00ED7439">
      <w:pPr>
        <w:pPrChange w:id="11" w:author="Admin" w:date="2017-03-05T22:25:00Z">
          <w:pPr/>
        </w:pPrChange>
      </w:pPr>
    </w:p>
    <w:p w:rsidR="00E57E9D" w:rsidRDefault="00E57E9D" w:rsidP="00ED7439">
      <w:pPr>
        <w:pStyle w:val="1"/>
        <w:pPrChange w:id="12" w:author="Admin" w:date="2017-03-05T22:25:00Z">
          <w:pPr/>
        </w:pPrChange>
      </w:pPr>
      <w:r>
        <w:t>I. Вступ</w:t>
      </w:r>
    </w:p>
    <w:p w:rsidR="00E57E9D" w:rsidRDefault="00E57E9D" w:rsidP="00ED7439">
      <w:pPr>
        <w:pPrChange w:id="13" w:author="Admin" w:date="2017-03-05T22:25:00Z">
          <w:pPr/>
        </w:pPrChange>
      </w:pPr>
      <w:r>
        <w:t>Плівковий композит «нанокристали Si в матриці аморфного Si» (nc-Si) вважається перспективним матеріалом для наступного покоління сонячних елементів (СЕ) на квантових точках [</w:t>
      </w:r>
      <w:r>
        <w:rPr>
          <w:rStyle w:val="a5"/>
        </w:rPr>
        <w:endnoteReference w:id="1"/>
      </w:r>
      <w:r>
        <w:t xml:space="preserve">]. Це зумовлено тим, що він має ряд фізичних властивостей, актуальних для приладів фотоелектричного перетворення енергії Сонця: </w:t>
      </w:r>
      <w:del w:id="14" w:author="Admin" w:date="2017-03-01T14:49:00Z">
        <w:r w:rsidDel="00916444">
          <w:delText>квізі</w:delText>
        </w:r>
      </w:del>
      <w:ins w:id="15" w:author="Admin" w:date="2017-03-01T14:49:00Z">
        <w:r w:rsidR="00916444">
          <w:t>кв</w:t>
        </w:r>
        <w:r w:rsidR="00916444" w:rsidRPr="00916444">
          <w:rPr>
            <w:rPrChange w:id="16" w:author="Admin" w:date="2017-03-01T14:50:00Z">
              <w:rPr>
                <w:lang w:val="ru-RU"/>
              </w:rPr>
            </w:rPrChange>
          </w:rPr>
          <w:t>а</w:t>
        </w:r>
        <w:r w:rsidR="00916444">
          <w:t>зі</w:t>
        </w:r>
      </w:ins>
      <w:r>
        <w:t>-прямозонний механізм поглинання світла, залежність ширини забороненої зони від розміру нанокристалів, стійкість до ефекту Стеблера-Вронського, придатність до формування на гнучких підкладках.</w:t>
      </w:r>
    </w:p>
    <w:p w:rsidR="00E57E9D" w:rsidRDefault="00E57E9D" w:rsidP="00ED7439">
      <w:pPr>
        <w:pPrChange w:id="17" w:author="Admin" w:date="2017-03-05T22:25:00Z">
          <w:pPr/>
        </w:pPrChange>
      </w:pPr>
      <w:r>
        <w:t>Застосування нанокомпозитного кремнію в якості базового матеріалу дозволяє принципово збільшити ефективність СЕ завдяки створенню поліморфних гетероструктур каскадного типу [</w:t>
      </w:r>
      <w:r>
        <w:rPr>
          <w:rStyle w:val="a5"/>
        </w:rPr>
        <w:endnoteReference w:id="2"/>
      </w:r>
      <w:r>
        <w:t xml:space="preserve">, </w:t>
      </w:r>
      <w:r>
        <w:rPr>
          <w:rStyle w:val="a5"/>
        </w:rPr>
        <w:endnoteReference w:id="3"/>
      </w:r>
      <w:r>
        <w:t>]  і зменшувати  собівартість виробництва СЕ завдяки перевагам тонко</w:t>
      </w:r>
      <w:del w:id="19" w:author="Admin" w:date="2017-03-01T14:50:00Z">
        <w:r w:rsidDel="00916444">
          <w:delText xml:space="preserve"> </w:delText>
        </w:r>
      </w:del>
      <w:r>
        <w:t>плівкової і рулонної технологій [</w:t>
      </w:r>
      <w:r>
        <w:rPr>
          <w:rStyle w:val="a5"/>
        </w:rPr>
        <w:endnoteReference w:id="4"/>
      </w:r>
      <w:r>
        <w:t>,</w:t>
      </w:r>
      <w:r>
        <w:rPr>
          <w:rStyle w:val="a5"/>
        </w:rPr>
        <w:endnoteReference w:id="5"/>
      </w:r>
      <w:r>
        <w:t>]. Серед головних проблем, що гальмують практичну реалізацію переваг nc-Si є недостатній розвиток технологій управління розміром та концентрацією нанокристалів Si при економічно виправданих швидкостях формування плівки. Тому не зважаючи на велику кількість вже існуючих технологій виготовлення nc-Si, багато уваги приділяється їх вдосконаленню та пошуку нових (наприклад [</w:t>
      </w:r>
      <w:r>
        <w:rPr>
          <w:rStyle w:val="a5"/>
        </w:rPr>
        <w:endnoteReference w:id="6"/>
      </w:r>
      <w:r>
        <w:rPr>
          <w:vanish/>
        </w:rPr>
        <w:t xml:space="preserve">, </w:t>
      </w:r>
      <w:r>
        <w:rPr>
          <w:rStyle w:val="a5"/>
          <w:vanish/>
        </w:rPr>
        <w:endnoteReference w:id="7"/>
      </w:r>
      <w:r>
        <w:rPr>
          <w:vanish/>
        </w:rPr>
        <w:t xml:space="preserve">, </w:t>
      </w:r>
      <w:r>
        <w:rPr>
          <w:rStyle w:val="a5"/>
          <w:vanish/>
        </w:rPr>
        <w:endnoteReference w:id="8"/>
      </w:r>
      <w:r>
        <w:rPr>
          <w:vanish/>
        </w:rPr>
        <w:t xml:space="preserve">, </w:t>
      </w:r>
      <w:r>
        <w:rPr>
          <w:rStyle w:val="a5"/>
          <w:vanish/>
        </w:rPr>
        <w:endnoteReference w:id="9"/>
      </w:r>
      <w:r>
        <w:rPr>
          <w:vanish/>
        </w:rPr>
        <w:t xml:space="preserve">, </w:t>
      </w:r>
      <w:r>
        <w:rPr>
          <w:rStyle w:val="a5"/>
          <w:vanish/>
        </w:rPr>
        <w:endnoteReference w:id="10"/>
      </w:r>
      <w:r>
        <w:rPr>
          <w:vanish/>
        </w:rPr>
        <w:t xml:space="preserve">, </w:t>
      </w:r>
      <w:r>
        <w:rPr>
          <w:rStyle w:val="a5"/>
          <w:vanish/>
        </w:rPr>
        <w:endnoteReference w:id="11"/>
      </w:r>
      <w:r>
        <w:rPr>
          <w:vanish/>
        </w:rPr>
        <w:t xml:space="preserve">,  </w:t>
      </w:r>
      <w:r>
        <w:t>–</w:t>
      </w:r>
      <w:r>
        <w:rPr>
          <w:rStyle w:val="a5"/>
        </w:rPr>
        <w:endnoteReference w:id="12"/>
      </w:r>
      <w:r>
        <w:t xml:space="preserve"> ]).</w:t>
      </w:r>
    </w:p>
    <w:p w:rsidR="00E57E9D" w:rsidRDefault="00E57E9D" w:rsidP="00ED7439">
      <w:pPr>
        <w:pPrChange w:id="29" w:author="Admin" w:date="2017-03-05T22:25:00Z">
          <w:pPr/>
        </w:pPrChange>
      </w:pPr>
      <w:r>
        <w:t>Одним з перспективних шляхів у цьому напряму є використання явища металом індукованої кристалізації (МІК) аморфного кремнію  [</w:t>
      </w:r>
      <w:r>
        <w:rPr>
          <w:rStyle w:val="a5"/>
        </w:rPr>
        <w:endnoteReference w:id="13"/>
      </w:r>
      <w:r>
        <w:rPr>
          <w:vanish/>
        </w:rPr>
        <w:t xml:space="preserve">, </w:t>
      </w:r>
      <w:r>
        <w:rPr>
          <w:rStyle w:val="a5"/>
          <w:vanish/>
        </w:rPr>
        <w:endnoteReference w:id="14"/>
      </w:r>
      <w:r>
        <w:rPr>
          <w:vanish/>
        </w:rPr>
        <w:t xml:space="preserve">, </w:t>
      </w:r>
      <w:r>
        <w:rPr>
          <w:rStyle w:val="a5"/>
          <w:vanish/>
        </w:rPr>
        <w:endnoteReference w:id="15"/>
      </w:r>
      <w:r>
        <w:rPr>
          <w:vanish/>
        </w:rPr>
        <w:t xml:space="preserve">, </w:t>
      </w:r>
      <w:r>
        <w:rPr>
          <w:rStyle w:val="a5"/>
          <w:vanish/>
        </w:rPr>
        <w:endnoteReference w:id="16"/>
      </w:r>
      <w:r>
        <w:rPr>
          <w:vanish/>
        </w:rPr>
        <w:t xml:space="preserve">, </w:t>
      </w:r>
      <w:r>
        <w:t xml:space="preserve">– </w:t>
      </w:r>
      <w:r>
        <w:rPr>
          <w:rStyle w:val="a5"/>
        </w:rPr>
        <w:endnoteReference w:id="17"/>
      </w:r>
      <w:r>
        <w:t xml:space="preserve">]. Зокрема, нещодавно була показана </w:t>
      </w:r>
      <w:r>
        <w:lastRenderedPageBreak/>
        <w:t>можливість формування в матриці аморфного Si нанокристалів Si з розмірами 2-5 нм і часткою фазового об’єму до 80% за допомогою низькотемпературної кристалізації аморфного Si, стимульованої оловом [</w:t>
      </w:r>
      <w:r>
        <w:rPr>
          <w:rStyle w:val="a5"/>
        </w:rPr>
        <w:endnoteReference w:id="18"/>
      </w:r>
      <w:r>
        <w:t xml:space="preserve">, </w:t>
      </w:r>
      <w:r>
        <w:rPr>
          <w:rStyle w:val="a5"/>
        </w:rPr>
        <w:endnoteReference w:id="19"/>
      </w:r>
      <w:r>
        <w:t xml:space="preserve">, </w:t>
      </w:r>
      <w:r>
        <w:rPr>
          <w:rStyle w:val="a5"/>
        </w:rPr>
        <w:endnoteReference w:id="20"/>
      </w:r>
      <w:r>
        <w:t xml:space="preserve">]. Вказані експериментальні результати трактуються за допомогою нового механізму МІК, запропонованого в [20, </w:t>
      </w:r>
      <w:r>
        <w:rPr>
          <w:rStyle w:val="a5"/>
        </w:rPr>
        <w:endnoteReference w:id="21"/>
      </w:r>
      <w:r>
        <w:t>], який суттєво відрізняється від відомих для інших металів [13,15–17]. Відповідно</w:t>
      </w:r>
      <w:del w:id="39" w:author="Admin" w:date="2017-03-01T14:48:00Z">
        <w:r w:rsidDel="00916444">
          <w:delText>го</w:delText>
        </w:r>
      </w:del>
      <w:r>
        <w:t xml:space="preserve"> до цього механізму  нанокристали кремнію формуються внаслідок циклічного повторення процесів утворення і розпаду пересиченого розчину кремнію в олові у вузькому шарі евтектики на інтерфейсі а-Si/Sn мікро-краплин олова в об’ємі аморфного Si. В роботі </w:t>
      </w:r>
      <w:r>
        <w:rPr>
          <w:highlight w:val="yellow"/>
        </w:rPr>
        <w:t>[24</w:t>
      </w:r>
      <w:r>
        <w:t>] показано, що процес індукованої оловом кристалізації аморфного кремнію може бути запущений дією лазерного світла відносно не</w:t>
      </w:r>
      <w:del w:id="40" w:author="Admin" w:date="2017-03-01T14:52:00Z">
        <w:r w:rsidDel="00916444">
          <w:delText xml:space="preserve"> </w:delText>
        </w:r>
      </w:del>
      <w:r>
        <w:t xml:space="preserve">великої потужності. Це дозволяє вимірювати за допомогою комбінаційного розсіяння лазерного світла (КРС) температуру, розмір і займаний нанокристалами об’єм  в процесі їх формування і одночасно керувати процесом кристалізації  змінюючи інтенсивність і тривалість дії лазерного випромінювання. Метою даної роботи є визначення енергетичних та часових параметрів МІК в системі </w:t>
      </w:r>
      <w:r>
        <w:rPr>
          <w:lang w:val="en-US"/>
        </w:rPr>
        <w:t>a</w:t>
      </w:r>
      <w:r>
        <w:t>-</w:t>
      </w:r>
      <w:r>
        <w:rPr>
          <w:lang w:val="en-US"/>
        </w:rPr>
        <w:t>Si</w:t>
      </w:r>
      <w:r>
        <w:t>-</w:t>
      </w:r>
      <w:r>
        <w:rPr>
          <w:lang w:val="en-US"/>
        </w:rPr>
        <w:t>Sn</w:t>
      </w:r>
      <w:r>
        <w:t xml:space="preserve">, а також оцінка ролі фотоіонізації в процесах утворення і розпаду розчину </w:t>
      </w:r>
      <w:r>
        <w:rPr>
          <w:lang w:val="en-US"/>
        </w:rPr>
        <w:t>Si</w:t>
      </w:r>
      <w:r>
        <w:t xml:space="preserve"> в </w:t>
      </w:r>
      <w:r>
        <w:rPr>
          <w:lang w:val="en-US"/>
        </w:rPr>
        <w:t>Sn</w:t>
      </w:r>
      <w:r>
        <w:t xml:space="preserve">, які ведуть до утворення нанокристалів </w:t>
      </w:r>
      <w:r>
        <w:rPr>
          <w:lang w:val="en-US"/>
        </w:rPr>
        <w:t>Si</w:t>
      </w:r>
      <w:r>
        <w:t>. Для цього ми досліджували влив інтенсивності імпульсного випромінювання в діапазонах від 1.4 х 10</w:t>
      </w:r>
      <w:r>
        <w:rPr>
          <w:vertAlign w:val="superscript"/>
        </w:rPr>
        <w:t>4</w:t>
      </w:r>
      <w:r>
        <w:t xml:space="preserve"> до 2.</w:t>
      </w:r>
      <w:r w:rsidRPr="00916444">
        <w:rPr>
          <w:color w:val="000000"/>
          <w:lang w:val="ru-RU"/>
          <w:rPrChange w:id="41" w:author="Admin" w:date="2017-03-01T14:49:00Z">
            <w:rPr>
              <w:color w:val="000000"/>
              <w:lang w:val="en-US"/>
            </w:rPr>
          </w:rPrChange>
        </w:rPr>
        <w:t>2</w:t>
      </w:r>
      <w:r>
        <w:rPr>
          <w:color w:val="000000"/>
        </w:rPr>
        <w:t xml:space="preserve"> </w:t>
      </w:r>
      <w:r>
        <w:t>х 10</w:t>
      </w:r>
      <w:r>
        <w:rPr>
          <w:vertAlign w:val="superscript"/>
        </w:rPr>
        <w:t>8</w:t>
      </w:r>
      <w:r>
        <w:t xml:space="preserve"> Вт/см</w:t>
      </w:r>
      <w:r>
        <w:rPr>
          <w:vertAlign w:val="superscript"/>
        </w:rPr>
        <w:t xml:space="preserve">2 </w:t>
      </w:r>
      <w:r>
        <w:t xml:space="preserve">з тривалістю 10 нс і 150 мкс (лазерів з довжиною хвилі світла 535 нм та 1.07 мкм) на розміри нанокристалів та частку, займаного ними, об’єму плівки композиту </w:t>
      </w:r>
      <w:r>
        <w:rPr>
          <w:lang w:val="en-US"/>
        </w:rPr>
        <w:t>nc</w:t>
      </w:r>
      <w:r>
        <w:t>-</w:t>
      </w:r>
      <w:r>
        <w:rPr>
          <w:lang w:val="en-US"/>
        </w:rPr>
        <w:t>Si</w:t>
      </w:r>
      <w:r>
        <w:t xml:space="preserve"> / </w:t>
      </w:r>
      <w:r>
        <w:rPr>
          <w:lang w:val="en-US"/>
        </w:rPr>
        <w:t>a</w:t>
      </w:r>
      <w:r>
        <w:t>-</w:t>
      </w:r>
      <w:r>
        <w:rPr>
          <w:lang w:val="en-US"/>
        </w:rPr>
        <w:t>Si</w:t>
      </w:r>
      <w:r>
        <w:t xml:space="preserve">. </w:t>
      </w:r>
      <w:r>
        <w:br/>
      </w:r>
    </w:p>
    <w:p w:rsidR="00E57E9D" w:rsidRDefault="00E57E9D" w:rsidP="00ED7439">
      <w:pPr>
        <w:pStyle w:val="1"/>
        <w:pPrChange w:id="42" w:author="Admin" w:date="2017-03-05T22:25:00Z">
          <w:pPr/>
        </w:pPrChange>
      </w:pPr>
      <w:r>
        <w:t xml:space="preserve">II. Експеримент </w:t>
      </w:r>
    </w:p>
    <w:p w:rsidR="00E57E9D" w:rsidRDefault="00E57E9D">
      <w:pPr>
        <w:pStyle w:val="Paragraph"/>
        <w:spacing w:line="312" w:lineRule="auto"/>
        <w:ind w:firstLine="0"/>
        <w:jc w:val="both"/>
      </w:pPr>
      <w:r>
        <w:t xml:space="preserve">Досліджено </w:t>
      </w:r>
      <w:r>
        <w:rPr>
          <w:lang w:val="ru-RU" w:eastAsia="en-US"/>
        </w:rPr>
        <w:t>3-</w:t>
      </w:r>
      <w:r>
        <w:rPr>
          <w:color w:val="000000"/>
          <w:u w:val="single"/>
        </w:rPr>
        <w:t>шар</w:t>
      </w:r>
      <w:r w:rsidRPr="00916444">
        <w:rPr>
          <w:color w:val="000000"/>
          <w:u w:val="single"/>
          <w:lang w:val="ru-RU"/>
          <w:rPrChange w:id="43" w:author="Admin" w:date="2017-03-01T14:49:00Z">
            <w:rPr>
              <w:color w:val="000000"/>
              <w:u w:val="single"/>
              <w:lang w:val="en-US"/>
            </w:rPr>
          </w:rPrChange>
        </w:rPr>
        <w:t>о</w:t>
      </w:r>
      <w:r>
        <w:rPr>
          <w:color w:val="000000"/>
          <w:u w:val="single"/>
        </w:rPr>
        <w:t xml:space="preserve">ві </w:t>
      </w:r>
      <w:r>
        <w:t xml:space="preserve">плівкові структури, поперечний розріз яких схематично зображено на рис.1. </w:t>
      </w:r>
    </w:p>
    <w:p w:rsidR="00E57E9D" w:rsidRDefault="00E57E9D" w:rsidP="00ED7439">
      <w:pPr>
        <w:pPrChange w:id="44" w:author="Admin" w:date="2017-03-05T22:25:00Z">
          <w:pPr/>
        </w:pPrChange>
      </w:pPr>
    </w:p>
    <w:p w:rsidR="00E57E9D" w:rsidRDefault="00697F2A" w:rsidP="00ED7439">
      <w:pPr>
        <w:pPrChange w:id="45" w:author="Admin" w:date="2017-03-05T22:25:00Z">
          <w:pPr/>
        </w:pPrChange>
      </w:pPr>
      <w:r>
        <w:rPr>
          <w:noProof/>
          <w:lang w:val="en-US"/>
        </w:rPr>
        <w:drawing>
          <wp:inline distT="0" distB="0" distL="0" distR="0">
            <wp:extent cx="3064510" cy="2371725"/>
            <wp:effectExtent l="1905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64510" cy="2371725"/>
                    </a:xfrm>
                    <a:prstGeom prst="rect">
                      <a:avLst/>
                    </a:prstGeom>
                    <a:noFill/>
                    <a:ln w="9525">
                      <a:noFill/>
                      <a:miter lim="800000"/>
                      <a:headEnd/>
                      <a:tailEnd/>
                    </a:ln>
                  </pic:spPr>
                </pic:pic>
              </a:graphicData>
            </a:graphic>
          </wp:inline>
        </w:drawing>
      </w:r>
    </w:p>
    <w:p w:rsidR="00E57E9D" w:rsidRDefault="00E57E9D" w:rsidP="00ED7439">
      <w:pPr>
        <w:pPrChange w:id="46" w:author="Admin" w:date="2017-03-05T22:25:00Z">
          <w:pPr/>
        </w:pPrChange>
      </w:pPr>
      <w:r>
        <w:rPr>
          <w:rStyle w:val="FigureCaption"/>
          <w:i/>
          <w:lang w:val="ru-RU"/>
        </w:rPr>
        <w:t>Рис. 1</w:t>
      </w:r>
      <w:r>
        <w:t>.  Схема поперечного розрізу шаруватих структур Si-Sn-Si, досліджених у цій роботі.</w:t>
      </w:r>
    </w:p>
    <w:p w:rsidR="00E57E9D" w:rsidRDefault="00E57E9D" w:rsidP="00ED7439">
      <w:pPr>
        <w:pPrChange w:id="47" w:author="Admin" w:date="2017-03-05T22:25:00Z">
          <w:pPr/>
        </w:pPrChange>
      </w:pPr>
    </w:p>
    <w:p w:rsidR="00E57E9D" w:rsidRDefault="00E57E9D" w:rsidP="00ED7439">
      <w:pPr>
        <w:rPr>
          <w:color w:val="FF0000"/>
        </w:rPr>
        <w:pPrChange w:id="48" w:author="Admin" w:date="2017-03-05T22:25:00Z">
          <w:pPr/>
        </w:pPrChange>
      </w:pPr>
      <w:r>
        <w:t xml:space="preserve">Вони виготовлені шляхом послідовного осадження кремнію та олова термічно випаровуваних у вакуумі на підкладку з монокристалічного кремнію (КЕФ-4,5) при температурі ~ 150 </w:t>
      </w:r>
      <w:r>
        <w:rPr>
          <w:rFonts w:ascii="Symbol" w:hAnsi="Symbol"/>
        </w:rPr>
        <w:t></w:t>
      </w:r>
      <w:r>
        <w:t xml:space="preserve">C (зразки </w:t>
      </w:r>
      <w:r>
        <w:rPr>
          <w:highlight w:val="yellow"/>
        </w:rPr>
        <w:t>№…)</w:t>
      </w:r>
      <w:r>
        <w:t xml:space="preserve"> або ~200 </w:t>
      </w:r>
      <w:r>
        <w:rPr>
          <w:vertAlign w:val="superscript"/>
        </w:rPr>
        <w:t>о</w:t>
      </w:r>
      <w:r>
        <w:t xml:space="preserve">С (зразки </w:t>
      </w:r>
      <w:r>
        <w:rPr>
          <w:highlight w:val="yellow"/>
        </w:rPr>
        <w:t>№…).</w:t>
      </w:r>
      <w:r>
        <w:t xml:space="preserve"> Всі три процеси осадження </w:t>
      </w:r>
      <w:r>
        <w:lastRenderedPageBreak/>
        <w:t>здійснювалися у одній вакуумній камері без розгерметизації при залишковому тиску 10</w:t>
      </w:r>
      <w:r>
        <w:rPr>
          <w:vertAlign w:val="superscript"/>
        </w:rPr>
        <w:t>–3</w:t>
      </w:r>
      <w:r>
        <w:t xml:space="preserve"> Па шляхом послідовного використання 3-х різних випаровувачів. Розпорошувалися Si (99,999%) та Sn (99,92%). Значення товщин шарів X, Y, Z наведені у табл.1 разом із параметрами лазерного опромінення. </w:t>
      </w:r>
    </w:p>
    <w:p w:rsidR="00E57E9D" w:rsidRDefault="00E57E9D" w:rsidP="00ED7439">
      <w:pPr>
        <w:pPrChange w:id="49" w:author="Admin" w:date="2017-03-05T22:25:00Z">
          <w:pPr/>
        </w:pPrChange>
      </w:pPr>
    </w:p>
    <w:p w:rsidR="00E57E9D" w:rsidRDefault="00E57E9D" w:rsidP="00ED7439">
      <w:pPr>
        <w:pPrChange w:id="50" w:author="Admin" w:date="2017-03-05T22:25:00Z">
          <w:pPr/>
        </w:pPrChange>
      </w:pPr>
      <w:r>
        <w:t>Табл..1. ЗРАЗКИ ТА РЕЖИМИ ЇХ ЛАЗЕРНОЇ ОБРОБКИ</w:t>
      </w:r>
    </w:p>
    <w:p w:rsidR="00E57E9D" w:rsidRDefault="00E57E9D" w:rsidP="00ED7439">
      <w:pPr>
        <w:pPrChange w:id="51" w:author="Admin" w:date="2017-03-05T22:25:00Z">
          <w:pPr/>
        </w:pPrChange>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
        <w:gridCol w:w="1656"/>
        <w:gridCol w:w="1143"/>
        <w:gridCol w:w="1339"/>
        <w:gridCol w:w="2700"/>
        <w:gridCol w:w="2072"/>
      </w:tblGrid>
      <w:tr w:rsidR="00E57E9D" w:rsidTr="00E57E9D">
        <w:tc>
          <w:tcPr>
            <w:tcW w:w="360" w:type="dxa"/>
            <w:shd w:val="clear" w:color="auto" w:fill="auto"/>
          </w:tcPr>
          <w:p w:rsidR="00E57E9D" w:rsidRDefault="00E57E9D" w:rsidP="00ED7439">
            <w:pPr>
              <w:pPrChange w:id="52" w:author="Admin" w:date="2017-03-05T22:25:00Z">
                <w:pPr/>
              </w:pPrChange>
            </w:pPr>
            <w:r>
              <w:t>Зразок</w:t>
            </w:r>
          </w:p>
          <w:p w:rsidR="00E57E9D" w:rsidRDefault="00E57E9D" w:rsidP="00ED7439">
            <w:pPr>
              <w:pPrChange w:id="53" w:author="Admin" w:date="2017-03-05T22:25:00Z">
                <w:pPr/>
              </w:pPrChange>
            </w:pPr>
            <w:r>
              <w:t>№</w:t>
            </w:r>
          </w:p>
        </w:tc>
        <w:tc>
          <w:tcPr>
            <w:tcW w:w="1656" w:type="dxa"/>
            <w:shd w:val="clear" w:color="auto" w:fill="auto"/>
          </w:tcPr>
          <w:p w:rsidR="00E57E9D" w:rsidRDefault="00E57E9D" w:rsidP="00ED7439">
            <w:pPr>
              <w:pPrChange w:id="54" w:author="Admin" w:date="2017-03-05T22:25:00Z">
                <w:pPr/>
              </w:pPrChange>
            </w:pPr>
            <w:r>
              <w:t xml:space="preserve">Товщина шарів  структури </w:t>
            </w:r>
          </w:p>
          <w:p w:rsidR="00E57E9D" w:rsidRDefault="00E57E9D" w:rsidP="00ED7439">
            <w:pPr>
              <w:pPrChange w:id="55" w:author="Admin" w:date="2017-03-05T22:25:00Z">
                <w:pPr/>
              </w:pPrChange>
            </w:pPr>
            <w:r w:rsidRPr="00E57E9D">
              <w:rPr>
                <w:lang w:val="en-US"/>
              </w:rPr>
              <w:t>Si</w:t>
            </w:r>
            <w:r>
              <w:t>-</w:t>
            </w:r>
            <w:r w:rsidRPr="00E57E9D">
              <w:rPr>
                <w:lang w:val="en-US"/>
              </w:rPr>
              <w:t>Sn</w:t>
            </w:r>
            <w:r>
              <w:t>-</w:t>
            </w:r>
            <w:r w:rsidRPr="00E57E9D">
              <w:rPr>
                <w:lang w:val="en-US"/>
              </w:rPr>
              <w:t>Si</w:t>
            </w:r>
            <w:r>
              <w:t xml:space="preserve"> (нм)</w:t>
            </w:r>
          </w:p>
        </w:tc>
        <w:tc>
          <w:tcPr>
            <w:tcW w:w="1143" w:type="dxa"/>
            <w:shd w:val="clear" w:color="auto" w:fill="auto"/>
          </w:tcPr>
          <w:p w:rsidR="00E57E9D" w:rsidRDefault="00E57E9D" w:rsidP="00ED7439">
            <w:pPr>
              <w:pPrChange w:id="56" w:author="Admin" w:date="2017-03-05T22:25:00Z">
                <w:pPr/>
              </w:pPrChange>
            </w:pPr>
            <w:r>
              <w:t>Довжина</w:t>
            </w:r>
          </w:p>
          <w:p w:rsidR="00E57E9D" w:rsidRDefault="00E57E9D" w:rsidP="00ED7439">
            <w:pPr>
              <w:pPrChange w:id="57" w:author="Admin" w:date="2017-03-05T22:25:00Z">
                <w:pPr/>
              </w:pPrChange>
            </w:pPr>
            <w:r>
              <w:t>хвилі лазеру</w:t>
            </w:r>
          </w:p>
          <w:p w:rsidR="00E57E9D" w:rsidRDefault="00E57E9D" w:rsidP="00ED7439">
            <w:pPr>
              <w:pPrChange w:id="58" w:author="Admin" w:date="2017-03-05T22:25:00Z">
                <w:pPr/>
              </w:pPrChange>
            </w:pPr>
            <w:r>
              <w:t>нм</w:t>
            </w:r>
          </w:p>
        </w:tc>
        <w:tc>
          <w:tcPr>
            <w:tcW w:w="1339" w:type="dxa"/>
            <w:shd w:val="clear" w:color="auto" w:fill="auto"/>
          </w:tcPr>
          <w:p w:rsidR="00E57E9D" w:rsidRDefault="00E57E9D" w:rsidP="00ED7439">
            <w:pPr>
              <w:pPrChange w:id="59" w:author="Admin" w:date="2017-03-05T22:25:00Z">
                <w:pPr/>
              </w:pPrChange>
            </w:pPr>
            <w:r>
              <w:t xml:space="preserve">Тривалість </w:t>
            </w:r>
          </w:p>
          <w:p w:rsidR="00E57E9D" w:rsidRPr="00E57E9D" w:rsidRDefault="00E57E9D" w:rsidP="00ED7439">
            <w:pPr>
              <w:rPr>
                <w:lang w:val="en-US"/>
              </w:rPr>
              <w:pPrChange w:id="60" w:author="Admin" w:date="2017-03-05T22:25:00Z">
                <w:pPr/>
              </w:pPrChange>
            </w:pPr>
            <w:r>
              <w:t>імпульсу</w:t>
            </w:r>
          </w:p>
          <w:p w:rsidR="00E57E9D" w:rsidRPr="00E57E9D" w:rsidRDefault="00E57E9D" w:rsidP="00ED7439">
            <w:pPr>
              <w:rPr>
                <w:vertAlign w:val="subscript"/>
                <w:lang w:val="en-US"/>
              </w:rPr>
              <w:pPrChange w:id="61" w:author="Admin" w:date="2017-03-05T22:25:00Z">
                <w:pPr/>
              </w:pPrChange>
            </w:pPr>
            <w:r w:rsidRPr="00E57E9D">
              <w:rPr>
                <w:rFonts w:ascii="Symbol" w:hAnsi="Symbol"/>
                <w:lang w:val="en-US"/>
              </w:rPr>
              <w:t></w:t>
            </w:r>
            <w:r w:rsidRPr="00E57E9D">
              <w:rPr>
                <w:vertAlign w:val="subscript"/>
                <w:lang w:val="en-US"/>
              </w:rPr>
              <w:t>p</w:t>
            </w:r>
          </w:p>
        </w:tc>
        <w:tc>
          <w:tcPr>
            <w:tcW w:w="2700" w:type="dxa"/>
            <w:shd w:val="clear" w:color="auto" w:fill="auto"/>
          </w:tcPr>
          <w:p w:rsidR="00E57E9D" w:rsidRDefault="00E57E9D" w:rsidP="00ED7439">
            <w:pPr>
              <w:pPrChange w:id="62" w:author="Admin" w:date="2017-03-05T22:25:00Z">
                <w:pPr/>
              </w:pPrChange>
            </w:pPr>
            <w:r>
              <w:t xml:space="preserve">Діапазон </w:t>
            </w:r>
            <w:r w:rsidRPr="00E57E9D">
              <w:rPr>
                <w:lang w:val="en-US"/>
              </w:rPr>
              <w:t xml:space="preserve">інтенсивності </w:t>
            </w:r>
            <w:del w:id="63" w:author="Admin" w:date="2017-03-05T12:10:00Z">
              <w:r w:rsidRPr="00E57E9D" w:rsidDel="006963A3">
                <w:rPr>
                  <w:strike/>
                  <w:u w:val="single"/>
                </w:rPr>
                <w:delText xml:space="preserve">потужності </w:delText>
              </w:r>
            </w:del>
            <w:r>
              <w:t xml:space="preserve">світла </w:t>
            </w:r>
          </w:p>
          <w:p w:rsidR="00E57E9D" w:rsidRPr="00E57E9D" w:rsidRDefault="00E57E9D" w:rsidP="00ED7439">
            <w:pPr>
              <w:rPr>
                <w:vertAlign w:val="superscript"/>
              </w:rPr>
              <w:pPrChange w:id="64" w:author="Admin" w:date="2017-03-05T22:25:00Z">
                <w:pPr/>
              </w:pPrChange>
            </w:pPr>
            <w:r>
              <w:t>Вт\см</w:t>
            </w:r>
            <w:r w:rsidRPr="00E57E9D">
              <w:rPr>
                <w:vertAlign w:val="superscript"/>
              </w:rPr>
              <w:t>2</w:t>
            </w:r>
          </w:p>
        </w:tc>
        <w:tc>
          <w:tcPr>
            <w:tcW w:w="2072" w:type="dxa"/>
            <w:shd w:val="clear" w:color="auto" w:fill="auto"/>
          </w:tcPr>
          <w:p w:rsidR="00E57E9D" w:rsidRDefault="00E57E9D" w:rsidP="00ED7439">
            <w:pPr>
              <w:pPrChange w:id="65" w:author="Admin" w:date="2017-03-05T22:25:00Z">
                <w:pPr/>
              </w:pPrChange>
            </w:pPr>
            <w:r>
              <w:t xml:space="preserve">Кількість сканувань </w:t>
            </w:r>
          </w:p>
          <w:p w:rsidR="00E57E9D" w:rsidRDefault="00E57E9D" w:rsidP="00ED7439">
            <w:pPr>
              <w:pPrChange w:id="66" w:author="Admin" w:date="2017-03-05T22:25:00Z">
                <w:pPr/>
              </w:pPrChange>
            </w:pPr>
            <w:r>
              <w:t>одиночними імпульсами</w:t>
            </w:r>
          </w:p>
        </w:tc>
      </w:tr>
      <w:tr w:rsidR="00E57E9D" w:rsidTr="00E57E9D">
        <w:tc>
          <w:tcPr>
            <w:tcW w:w="360" w:type="dxa"/>
            <w:shd w:val="clear" w:color="auto" w:fill="auto"/>
          </w:tcPr>
          <w:p w:rsidR="00E57E9D" w:rsidRDefault="00E57E9D" w:rsidP="00ED7439">
            <w:pPr>
              <w:pPrChange w:id="67" w:author="Admin" w:date="2017-03-05T22:25:00Z">
                <w:pPr/>
              </w:pPrChange>
            </w:pPr>
            <w:r>
              <w:t>1</w:t>
            </w:r>
          </w:p>
        </w:tc>
        <w:tc>
          <w:tcPr>
            <w:tcW w:w="1656" w:type="dxa"/>
            <w:shd w:val="clear" w:color="auto" w:fill="auto"/>
          </w:tcPr>
          <w:p w:rsidR="00E57E9D" w:rsidRDefault="00E57E9D" w:rsidP="00ED7439">
            <w:pPr>
              <w:pPrChange w:id="68" w:author="Admin" w:date="2017-03-05T22:25:00Z">
                <w:pPr/>
              </w:pPrChange>
            </w:pPr>
            <w:r>
              <w:t xml:space="preserve">50-100-200 </w:t>
            </w:r>
          </w:p>
        </w:tc>
        <w:tc>
          <w:tcPr>
            <w:tcW w:w="1143" w:type="dxa"/>
            <w:shd w:val="clear" w:color="auto" w:fill="auto"/>
          </w:tcPr>
          <w:p w:rsidR="00E57E9D" w:rsidRDefault="00E57E9D" w:rsidP="00ED7439">
            <w:pPr>
              <w:pPrChange w:id="69" w:author="Admin" w:date="2017-03-05T22:25:00Z">
                <w:pPr/>
              </w:pPrChange>
            </w:pPr>
            <w:r>
              <w:t xml:space="preserve">1070 </w:t>
            </w:r>
          </w:p>
        </w:tc>
        <w:tc>
          <w:tcPr>
            <w:tcW w:w="1339" w:type="dxa"/>
            <w:shd w:val="clear" w:color="auto" w:fill="auto"/>
          </w:tcPr>
          <w:p w:rsidR="00E57E9D" w:rsidRDefault="00E57E9D" w:rsidP="00ED7439">
            <w:pPr>
              <w:pPrChange w:id="70" w:author="Admin" w:date="2017-03-05T22:25:00Z">
                <w:pPr/>
              </w:pPrChange>
            </w:pPr>
            <w:r>
              <w:t>150 мкс</w:t>
            </w:r>
          </w:p>
        </w:tc>
        <w:tc>
          <w:tcPr>
            <w:tcW w:w="2700" w:type="dxa"/>
            <w:shd w:val="clear" w:color="auto" w:fill="auto"/>
          </w:tcPr>
          <w:p w:rsidR="00E57E9D" w:rsidRPr="00E57E9D" w:rsidRDefault="00E57E9D" w:rsidP="00ED7439">
            <w:pPr>
              <w:rPr>
                <w:vertAlign w:val="superscript"/>
              </w:rPr>
              <w:pPrChange w:id="71" w:author="Admin" w:date="2017-03-05T22:25:00Z">
                <w:pPr/>
              </w:pPrChange>
            </w:pPr>
            <w:r>
              <w:t>(1,4 – 2,9) х10</w:t>
            </w:r>
            <w:r w:rsidRPr="00E57E9D">
              <w:rPr>
                <w:vertAlign w:val="superscript"/>
              </w:rPr>
              <w:t>4</w:t>
            </w:r>
          </w:p>
        </w:tc>
        <w:tc>
          <w:tcPr>
            <w:tcW w:w="2072" w:type="dxa"/>
            <w:shd w:val="clear" w:color="auto" w:fill="auto"/>
          </w:tcPr>
          <w:p w:rsidR="00E57E9D" w:rsidRDefault="00E57E9D" w:rsidP="00ED7439">
            <w:pPr>
              <w:pPrChange w:id="72" w:author="Admin" w:date="2017-03-05T22:25:00Z">
                <w:pPr/>
              </w:pPrChange>
            </w:pPr>
            <w:r>
              <w:t>1</w:t>
            </w:r>
          </w:p>
        </w:tc>
      </w:tr>
      <w:tr w:rsidR="00E57E9D" w:rsidTr="00E57E9D">
        <w:tc>
          <w:tcPr>
            <w:tcW w:w="360" w:type="dxa"/>
            <w:shd w:val="clear" w:color="auto" w:fill="auto"/>
          </w:tcPr>
          <w:p w:rsidR="00E57E9D" w:rsidRDefault="00E57E9D" w:rsidP="00ED7439">
            <w:pPr>
              <w:pPrChange w:id="73" w:author="Admin" w:date="2017-03-05T22:25:00Z">
                <w:pPr/>
              </w:pPrChange>
            </w:pPr>
            <w:r>
              <w:t>2</w:t>
            </w:r>
          </w:p>
        </w:tc>
        <w:tc>
          <w:tcPr>
            <w:tcW w:w="1656" w:type="dxa"/>
            <w:shd w:val="clear" w:color="auto" w:fill="auto"/>
          </w:tcPr>
          <w:p w:rsidR="00E57E9D" w:rsidRDefault="00E57E9D" w:rsidP="00ED7439">
            <w:pPr>
              <w:pPrChange w:id="74" w:author="Admin" w:date="2017-03-05T22:25:00Z">
                <w:pPr/>
              </w:pPrChange>
            </w:pPr>
            <w:r>
              <w:t>50-100-200</w:t>
            </w:r>
          </w:p>
          <w:p w:rsidR="00E57E9D" w:rsidRDefault="00E57E9D" w:rsidP="00ED7439">
            <w:pPr>
              <w:pPrChange w:id="75" w:author="Admin" w:date="2017-03-05T22:25:00Z">
                <w:pPr/>
              </w:pPrChange>
            </w:pPr>
            <w:r>
              <w:t>50-100-200</w:t>
            </w:r>
          </w:p>
        </w:tc>
        <w:tc>
          <w:tcPr>
            <w:tcW w:w="1143" w:type="dxa"/>
            <w:shd w:val="clear" w:color="auto" w:fill="auto"/>
          </w:tcPr>
          <w:p w:rsidR="00E57E9D" w:rsidRDefault="00E57E9D" w:rsidP="00ED7439">
            <w:pPr>
              <w:pPrChange w:id="76" w:author="Admin" w:date="2017-03-05T22:25:00Z">
                <w:pPr/>
              </w:pPrChange>
            </w:pPr>
            <w:r>
              <w:t>1070</w:t>
            </w:r>
          </w:p>
        </w:tc>
        <w:tc>
          <w:tcPr>
            <w:tcW w:w="1339" w:type="dxa"/>
            <w:shd w:val="clear" w:color="auto" w:fill="auto"/>
          </w:tcPr>
          <w:p w:rsidR="00E57E9D" w:rsidRDefault="00E57E9D" w:rsidP="00ED7439">
            <w:pPr>
              <w:pPrChange w:id="77" w:author="Admin" w:date="2017-03-05T22:25:00Z">
                <w:pPr/>
              </w:pPrChange>
            </w:pPr>
            <w:r>
              <w:t>150 мкс</w:t>
            </w:r>
          </w:p>
          <w:p w:rsidR="00E57E9D" w:rsidRDefault="00E57E9D" w:rsidP="00ED7439">
            <w:pPr>
              <w:pPrChange w:id="78" w:author="Admin" w:date="2017-03-05T22:25:00Z">
                <w:pPr/>
              </w:pPrChange>
            </w:pPr>
            <w:r>
              <w:t>10 нс</w:t>
            </w:r>
          </w:p>
        </w:tc>
        <w:tc>
          <w:tcPr>
            <w:tcW w:w="2700" w:type="dxa"/>
            <w:shd w:val="clear" w:color="auto" w:fill="auto"/>
          </w:tcPr>
          <w:p w:rsidR="00E57E9D" w:rsidRPr="00E57E9D" w:rsidRDefault="00E57E9D" w:rsidP="00ED7439">
            <w:pPr>
              <w:rPr>
                <w:vertAlign w:val="superscript"/>
              </w:rPr>
              <w:pPrChange w:id="79" w:author="Admin" w:date="2017-03-05T22:25:00Z">
                <w:pPr/>
              </w:pPrChange>
            </w:pPr>
            <w:r>
              <w:t>1,3 х10</w:t>
            </w:r>
            <w:r w:rsidRPr="00E57E9D">
              <w:rPr>
                <w:vertAlign w:val="superscript"/>
              </w:rPr>
              <w:t>5</w:t>
            </w:r>
          </w:p>
          <w:p w:rsidR="00E57E9D" w:rsidRPr="00E57E9D" w:rsidRDefault="00E57E9D" w:rsidP="00ED7439">
            <w:pPr>
              <w:rPr>
                <w:vertAlign w:val="superscript"/>
              </w:rPr>
              <w:pPrChange w:id="80" w:author="Admin" w:date="2017-03-05T22:25:00Z">
                <w:pPr/>
              </w:pPrChange>
            </w:pPr>
            <w:r>
              <w:t>(5.3 – 18,0) х10</w:t>
            </w:r>
            <w:r w:rsidRPr="00E57E9D">
              <w:rPr>
                <w:vertAlign w:val="superscript"/>
              </w:rPr>
              <w:t>7</w:t>
            </w:r>
          </w:p>
        </w:tc>
        <w:tc>
          <w:tcPr>
            <w:tcW w:w="2072" w:type="dxa"/>
            <w:shd w:val="clear" w:color="auto" w:fill="auto"/>
          </w:tcPr>
          <w:p w:rsidR="00E57E9D" w:rsidRDefault="00E57E9D" w:rsidP="00ED7439">
            <w:pPr>
              <w:pPrChange w:id="81" w:author="Admin" w:date="2017-03-05T22:25:00Z">
                <w:pPr/>
              </w:pPrChange>
            </w:pPr>
            <w:r>
              <w:t>1</w:t>
            </w:r>
          </w:p>
          <w:p w:rsidR="00E57E9D" w:rsidRDefault="00E57E9D" w:rsidP="00ED7439">
            <w:pPr>
              <w:pPrChange w:id="82" w:author="Admin" w:date="2017-03-05T22:25:00Z">
                <w:pPr/>
              </w:pPrChange>
            </w:pPr>
            <w:r>
              <w:t>1</w:t>
            </w:r>
          </w:p>
        </w:tc>
      </w:tr>
      <w:tr w:rsidR="00E57E9D" w:rsidTr="00E57E9D">
        <w:tc>
          <w:tcPr>
            <w:tcW w:w="360" w:type="dxa"/>
            <w:shd w:val="clear" w:color="auto" w:fill="auto"/>
          </w:tcPr>
          <w:p w:rsidR="00E57E9D" w:rsidRDefault="00E57E9D" w:rsidP="00ED7439">
            <w:pPr>
              <w:pPrChange w:id="83" w:author="Admin" w:date="2017-03-05T22:25:00Z">
                <w:pPr/>
              </w:pPrChange>
            </w:pPr>
            <w:r>
              <w:t>3</w:t>
            </w:r>
          </w:p>
        </w:tc>
        <w:tc>
          <w:tcPr>
            <w:tcW w:w="1656" w:type="dxa"/>
            <w:shd w:val="clear" w:color="auto" w:fill="auto"/>
          </w:tcPr>
          <w:p w:rsidR="00E57E9D" w:rsidRDefault="00E57E9D" w:rsidP="00ED7439">
            <w:pPr>
              <w:pPrChange w:id="84" w:author="Admin" w:date="2017-03-05T22:25:00Z">
                <w:pPr/>
              </w:pPrChange>
            </w:pPr>
            <w:r>
              <w:t>50-100-200</w:t>
            </w:r>
          </w:p>
        </w:tc>
        <w:tc>
          <w:tcPr>
            <w:tcW w:w="1143" w:type="dxa"/>
            <w:shd w:val="clear" w:color="auto" w:fill="auto"/>
          </w:tcPr>
          <w:p w:rsidR="00E57E9D" w:rsidRDefault="00E57E9D" w:rsidP="00ED7439">
            <w:pPr>
              <w:pPrChange w:id="85" w:author="Admin" w:date="2017-03-05T22:25:00Z">
                <w:pPr/>
              </w:pPrChange>
            </w:pPr>
            <w:r>
              <w:t>1070</w:t>
            </w:r>
          </w:p>
        </w:tc>
        <w:tc>
          <w:tcPr>
            <w:tcW w:w="1339" w:type="dxa"/>
            <w:shd w:val="clear" w:color="auto" w:fill="auto"/>
          </w:tcPr>
          <w:p w:rsidR="00E57E9D" w:rsidRDefault="00E57E9D" w:rsidP="00ED7439">
            <w:pPr>
              <w:pPrChange w:id="86" w:author="Admin" w:date="2017-03-05T22:25:00Z">
                <w:pPr/>
              </w:pPrChange>
            </w:pPr>
            <w:r>
              <w:t>150 мкс</w:t>
            </w:r>
          </w:p>
        </w:tc>
        <w:tc>
          <w:tcPr>
            <w:tcW w:w="2700" w:type="dxa"/>
            <w:shd w:val="clear" w:color="auto" w:fill="auto"/>
          </w:tcPr>
          <w:p w:rsidR="00E57E9D" w:rsidRPr="00E57E9D" w:rsidRDefault="00E57E9D" w:rsidP="00ED7439">
            <w:pPr>
              <w:rPr>
                <w:vertAlign w:val="superscript"/>
              </w:rPr>
              <w:pPrChange w:id="87" w:author="Admin" w:date="2017-03-05T22:25:00Z">
                <w:pPr/>
              </w:pPrChange>
            </w:pPr>
            <w:r>
              <w:t>(2,9 – 7,8) х10</w:t>
            </w:r>
            <w:r w:rsidRPr="00E57E9D">
              <w:rPr>
                <w:vertAlign w:val="superscript"/>
              </w:rPr>
              <w:t>4</w:t>
            </w:r>
          </w:p>
        </w:tc>
        <w:tc>
          <w:tcPr>
            <w:tcW w:w="2072" w:type="dxa"/>
            <w:shd w:val="clear" w:color="auto" w:fill="auto"/>
          </w:tcPr>
          <w:p w:rsidR="00E57E9D" w:rsidRDefault="00E57E9D" w:rsidP="00ED7439">
            <w:pPr>
              <w:pPrChange w:id="88" w:author="Admin" w:date="2017-03-05T22:25:00Z">
                <w:pPr/>
              </w:pPrChange>
            </w:pPr>
            <w:r>
              <w:t>1</w:t>
            </w:r>
          </w:p>
        </w:tc>
      </w:tr>
      <w:tr w:rsidR="00E57E9D" w:rsidTr="00E57E9D">
        <w:tc>
          <w:tcPr>
            <w:tcW w:w="360" w:type="dxa"/>
            <w:shd w:val="clear" w:color="auto" w:fill="auto"/>
          </w:tcPr>
          <w:p w:rsidR="00E57E9D" w:rsidRDefault="00E57E9D" w:rsidP="00ED7439">
            <w:pPr>
              <w:pPrChange w:id="89" w:author="Admin" w:date="2017-03-05T22:25:00Z">
                <w:pPr/>
              </w:pPrChange>
            </w:pPr>
            <w:r>
              <w:t>4</w:t>
            </w:r>
          </w:p>
        </w:tc>
        <w:tc>
          <w:tcPr>
            <w:tcW w:w="1656" w:type="dxa"/>
            <w:shd w:val="clear" w:color="auto" w:fill="auto"/>
          </w:tcPr>
          <w:p w:rsidR="00E57E9D" w:rsidRDefault="00E57E9D" w:rsidP="00ED7439">
            <w:pPr>
              <w:pPrChange w:id="90" w:author="Admin" w:date="2017-03-05T22:25:00Z">
                <w:pPr/>
              </w:pPrChange>
            </w:pPr>
            <w:r>
              <w:t>50-100-200</w:t>
            </w:r>
          </w:p>
        </w:tc>
        <w:tc>
          <w:tcPr>
            <w:tcW w:w="1143" w:type="dxa"/>
            <w:shd w:val="clear" w:color="auto" w:fill="auto"/>
          </w:tcPr>
          <w:p w:rsidR="00E57E9D" w:rsidRDefault="00E57E9D" w:rsidP="00ED7439">
            <w:pPr>
              <w:pPrChange w:id="91" w:author="Admin" w:date="2017-03-05T22:25:00Z">
                <w:pPr/>
              </w:pPrChange>
            </w:pPr>
            <w:r>
              <w:t>535</w:t>
            </w:r>
          </w:p>
        </w:tc>
        <w:tc>
          <w:tcPr>
            <w:tcW w:w="1339" w:type="dxa"/>
            <w:shd w:val="clear" w:color="auto" w:fill="auto"/>
          </w:tcPr>
          <w:p w:rsidR="00E57E9D" w:rsidRDefault="00E57E9D" w:rsidP="00ED7439">
            <w:pPr>
              <w:pPrChange w:id="92" w:author="Admin" w:date="2017-03-05T22:25:00Z">
                <w:pPr/>
              </w:pPrChange>
            </w:pPr>
            <w:r>
              <w:t>10 нс</w:t>
            </w:r>
          </w:p>
        </w:tc>
        <w:tc>
          <w:tcPr>
            <w:tcW w:w="2700" w:type="dxa"/>
            <w:shd w:val="clear" w:color="auto" w:fill="auto"/>
          </w:tcPr>
          <w:p w:rsidR="00E57E9D" w:rsidRPr="00E57E9D" w:rsidRDefault="00E57E9D" w:rsidP="00ED7439">
            <w:pPr>
              <w:rPr>
                <w:vertAlign w:val="superscript"/>
              </w:rPr>
              <w:pPrChange w:id="93" w:author="Admin" w:date="2017-03-05T22:25:00Z">
                <w:pPr/>
              </w:pPrChange>
            </w:pPr>
            <w:r>
              <w:t>(5,5 – 8,5) х10</w:t>
            </w:r>
            <w:r w:rsidRPr="00E57E9D">
              <w:rPr>
                <w:vertAlign w:val="superscript"/>
              </w:rPr>
              <w:t>6</w:t>
            </w:r>
          </w:p>
        </w:tc>
        <w:tc>
          <w:tcPr>
            <w:tcW w:w="2072" w:type="dxa"/>
            <w:shd w:val="clear" w:color="auto" w:fill="auto"/>
          </w:tcPr>
          <w:p w:rsidR="00E57E9D" w:rsidRDefault="00E57E9D" w:rsidP="00ED7439">
            <w:pPr>
              <w:pPrChange w:id="94" w:author="Admin" w:date="2017-03-05T22:25:00Z">
                <w:pPr/>
              </w:pPrChange>
            </w:pPr>
            <w:r>
              <w:t>1</w:t>
            </w:r>
          </w:p>
        </w:tc>
      </w:tr>
      <w:tr w:rsidR="00E57E9D" w:rsidTr="00E57E9D">
        <w:tc>
          <w:tcPr>
            <w:tcW w:w="360" w:type="dxa"/>
            <w:shd w:val="clear" w:color="auto" w:fill="auto"/>
          </w:tcPr>
          <w:p w:rsidR="00E57E9D" w:rsidRDefault="00E57E9D" w:rsidP="00ED7439">
            <w:pPr>
              <w:pPrChange w:id="95" w:author="Admin" w:date="2017-03-05T22:25:00Z">
                <w:pPr/>
              </w:pPrChange>
            </w:pPr>
            <w:r>
              <w:t>5</w:t>
            </w:r>
          </w:p>
        </w:tc>
        <w:tc>
          <w:tcPr>
            <w:tcW w:w="1656" w:type="dxa"/>
            <w:shd w:val="clear" w:color="auto" w:fill="auto"/>
          </w:tcPr>
          <w:p w:rsidR="00E57E9D" w:rsidRDefault="00E57E9D" w:rsidP="00ED7439">
            <w:pPr>
              <w:pPrChange w:id="96" w:author="Admin" w:date="2017-03-05T22:25:00Z">
                <w:pPr/>
              </w:pPrChange>
            </w:pPr>
            <w:r>
              <w:t>50-100-200</w:t>
            </w:r>
          </w:p>
        </w:tc>
        <w:tc>
          <w:tcPr>
            <w:tcW w:w="1143" w:type="dxa"/>
            <w:shd w:val="clear" w:color="auto" w:fill="auto"/>
          </w:tcPr>
          <w:p w:rsidR="00E57E9D" w:rsidRDefault="00E57E9D" w:rsidP="00ED7439">
            <w:pPr>
              <w:pPrChange w:id="97" w:author="Admin" w:date="2017-03-05T22:25:00Z">
                <w:pPr/>
              </w:pPrChange>
            </w:pPr>
            <w:r>
              <w:t xml:space="preserve">535 </w:t>
            </w:r>
          </w:p>
        </w:tc>
        <w:tc>
          <w:tcPr>
            <w:tcW w:w="1339" w:type="dxa"/>
            <w:shd w:val="clear" w:color="auto" w:fill="auto"/>
          </w:tcPr>
          <w:p w:rsidR="00E57E9D" w:rsidRDefault="00E57E9D" w:rsidP="00ED7439">
            <w:pPr>
              <w:pPrChange w:id="98" w:author="Admin" w:date="2017-03-05T22:25:00Z">
                <w:pPr/>
              </w:pPrChange>
            </w:pPr>
            <w:r>
              <w:t>10 нс</w:t>
            </w:r>
          </w:p>
        </w:tc>
        <w:tc>
          <w:tcPr>
            <w:tcW w:w="2700" w:type="dxa"/>
            <w:shd w:val="clear" w:color="auto" w:fill="auto"/>
          </w:tcPr>
          <w:p w:rsidR="00E57E9D" w:rsidRPr="00E57E9D" w:rsidRDefault="00E57E9D" w:rsidP="00ED7439">
            <w:pPr>
              <w:rPr>
                <w:vertAlign w:val="superscript"/>
              </w:rPr>
              <w:pPrChange w:id="99" w:author="Admin" w:date="2017-03-05T22:25:00Z">
                <w:pPr/>
              </w:pPrChange>
            </w:pPr>
            <w:r>
              <w:t>(8,5 – 21,75) х 10</w:t>
            </w:r>
            <w:r w:rsidRPr="00E57E9D">
              <w:rPr>
                <w:vertAlign w:val="superscript"/>
              </w:rPr>
              <w:t>6</w:t>
            </w:r>
          </w:p>
        </w:tc>
        <w:tc>
          <w:tcPr>
            <w:tcW w:w="2072" w:type="dxa"/>
            <w:shd w:val="clear" w:color="auto" w:fill="auto"/>
          </w:tcPr>
          <w:p w:rsidR="00E57E9D" w:rsidRDefault="00E57E9D" w:rsidP="00ED7439">
            <w:pPr>
              <w:pPrChange w:id="100" w:author="Admin" w:date="2017-03-05T22:25:00Z">
                <w:pPr/>
              </w:pPrChange>
            </w:pPr>
            <w:r>
              <w:t>1</w:t>
            </w:r>
          </w:p>
        </w:tc>
      </w:tr>
      <w:tr w:rsidR="00E57E9D" w:rsidTr="00E57E9D">
        <w:tc>
          <w:tcPr>
            <w:tcW w:w="360" w:type="dxa"/>
            <w:shd w:val="clear" w:color="auto" w:fill="auto"/>
          </w:tcPr>
          <w:p w:rsidR="00E57E9D" w:rsidRDefault="00E57E9D" w:rsidP="00ED7439">
            <w:pPr>
              <w:pPrChange w:id="101" w:author="Admin" w:date="2017-03-05T22:25:00Z">
                <w:pPr/>
              </w:pPrChange>
            </w:pPr>
            <w:r>
              <w:t>6</w:t>
            </w:r>
          </w:p>
        </w:tc>
        <w:tc>
          <w:tcPr>
            <w:tcW w:w="1656" w:type="dxa"/>
            <w:shd w:val="clear" w:color="auto" w:fill="auto"/>
          </w:tcPr>
          <w:p w:rsidR="00E57E9D" w:rsidRDefault="00E57E9D" w:rsidP="00ED7439">
            <w:pPr>
              <w:pPrChange w:id="102" w:author="Admin" w:date="2017-03-05T22:25:00Z">
                <w:pPr/>
              </w:pPrChange>
            </w:pPr>
            <w:r>
              <w:t>50-100-200</w:t>
            </w:r>
          </w:p>
        </w:tc>
        <w:tc>
          <w:tcPr>
            <w:tcW w:w="1143" w:type="dxa"/>
            <w:shd w:val="clear" w:color="auto" w:fill="auto"/>
          </w:tcPr>
          <w:p w:rsidR="00E57E9D" w:rsidRDefault="00E57E9D" w:rsidP="00ED7439">
            <w:pPr>
              <w:pPrChange w:id="103" w:author="Admin" w:date="2017-03-05T22:25:00Z">
                <w:pPr/>
              </w:pPrChange>
            </w:pPr>
            <w:r>
              <w:t>1070</w:t>
            </w:r>
          </w:p>
        </w:tc>
        <w:tc>
          <w:tcPr>
            <w:tcW w:w="1339" w:type="dxa"/>
            <w:shd w:val="clear" w:color="auto" w:fill="auto"/>
          </w:tcPr>
          <w:p w:rsidR="00E57E9D" w:rsidRDefault="00E57E9D" w:rsidP="00ED7439">
            <w:pPr>
              <w:pPrChange w:id="104" w:author="Admin" w:date="2017-03-05T22:25:00Z">
                <w:pPr/>
              </w:pPrChange>
            </w:pPr>
            <w:r>
              <w:t>150 мкс</w:t>
            </w:r>
          </w:p>
        </w:tc>
        <w:tc>
          <w:tcPr>
            <w:tcW w:w="2700" w:type="dxa"/>
            <w:shd w:val="clear" w:color="auto" w:fill="auto"/>
          </w:tcPr>
          <w:p w:rsidR="00E57E9D" w:rsidRPr="00E57E9D" w:rsidRDefault="00E57E9D" w:rsidP="00ED7439">
            <w:pPr>
              <w:rPr>
                <w:vertAlign w:val="superscript"/>
              </w:rPr>
              <w:pPrChange w:id="105" w:author="Admin" w:date="2017-03-05T22:25:00Z">
                <w:pPr/>
              </w:pPrChange>
            </w:pPr>
            <w:r>
              <w:t>(2,3 – 6,9) х10</w:t>
            </w:r>
            <w:r w:rsidRPr="00E57E9D">
              <w:rPr>
                <w:vertAlign w:val="superscript"/>
              </w:rPr>
              <w:t>4</w:t>
            </w:r>
          </w:p>
        </w:tc>
        <w:tc>
          <w:tcPr>
            <w:tcW w:w="2072" w:type="dxa"/>
            <w:shd w:val="clear" w:color="auto" w:fill="auto"/>
          </w:tcPr>
          <w:p w:rsidR="00E57E9D" w:rsidRDefault="00E57E9D" w:rsidP="00ED7439">
            <w:pPr>
              <w:pPrChange w:id="106" w:author="Admin" w:date="2017-03-05T22:25:00Z">
                <w:pPr/>
              </w:pPrChange>
            </w:pPr>
            <w:r>
              <w:t>1 - 3</w:t>
            </w:r>
          </w:p>
        </w:tc>
      </w:tr>
      <w:tr w:rsidR="00E57E9D" w:rsidTr="00E57E9D">
        <w:tc>
          <w:tcPr>
            <w:tcW w:w="360" w:type="dxa"/>
            <w:shd w:val="clear" w:color="auto" w:fill="auto"/>
          </w:tcPr>
          <w:p w:rsidR="00E57E9D" w:rsidRDefault="00E57E9D" w:rsidP="00ED7439">
            <w:pPr>
              <w:pPrChange w:id="107" w:author="Admin" w:date="2017-03-05T22:25:00Z">
                <w:pPr/>
              </w:pPrChange>
            </w:pPr>
            <w:r>
              <w:t>6-1</w:t>
            </w:r>
          </w:p>
        </w:tc>
        <w:tc>
          <w:tcPr>
            <w:tcW w:w="1656" w:type="dxa"/>
            <w:shd w:val="clear" w:color="auto" w:fill="auto"/>
          </w:tcPr>
          <w:p w:rsidR="00E57E9D" w:rsidRDefault="00E57E9D" w:rsidP="00ED7439">
            <w:pPr>
              <w:pPrChange w:id="108" w:author="Admin" w:date="2017-03-05T22:25:00Z">
                <w:pPr/>
              </w:pPrChange>
            </w:pPr>
            <w:r>
              <w:t>50-100-200</w:t>
            </w:r>
          </w:p>
        </w:tc>
        <w:tc>
          <w:tcPr>
            <w:tcW w:w="1143" w:type="dxa"/>
            <w:shd w:val="clear" w:color="auto" w:fill="auto"/>
          </w:tcPr>
          <w:p w:rsidR="00E57E9D" w:rsidRDefault="00E57E9D" w:rsidP="00ED7439">
            <w:pPr>
              <w:pPrChange w:id="109" w:author="Admin" w:date="2017-03-05T22:25:00Z">
                <w:pPr/>
              </w:pPrChange>
            </w:pPr>
            <w:r>
              <w:t>1070</w:t>
            </w:r>
          </w:p>
        </w:tc>
        <w:tc>
          <w:tcPr>
            <w:tcW w:w="1339" w:type="dxa"/>
            <w:shd w:val="clear" w:color="auto" w:fill="auto"/>
          </w:tcPr>
          <w:p w:rsidR="00E57E9D" w:rsidRDefault="00E57E9D" w:rsidP="00ED7439">
            <w:pPr>
              <w:pPrChange w:id="110" w:author="Admin" w:date="2017-03-05T22:25:00Z">
                <w:pPr/>
              </w:pPrChange>
            </w:pPr>
            <w:r>
              <w:t>10 нс</w:t>
            </w:r>
          </w:p>
        </w:tc>
        <w:tc>
          <w:tcPr>
            <w:tcW w:w="2700" w:type="dxa"/>
            <w:shd w:val="clear" w:color="auto" w:fill="auto"/>
          </w:tcPr>
          <w:p w:rsidR="00E57E9D" w:rsidRPr="00E57E9D" w:rsidRDefault="00E57E9D" w:rsidP="00ED7439">
            <w:pPr>
              <w:rPr>
                <w:vertAlign w:val="superscript"/>
              </w:rPr>
              <w:pPrChange w:id="111" w:author="Admin" w:date="2017-03-05T22:25:00Z">
                <w:pPr/>
              </w:pPrChange>
            </w:pPr>
            <w:r>
              <w:t>(7,4 – 15,3) х10</w:t>
            </w:r>
            <w:r w:rsidRPr="00E57E9D">
              <w:rPr>
                <w:vertAlign w:val="superscript"/>
              </w:rPr>
              <w:t>7</w:t>
            </w:r>
          </w:p>
        </w:tc>
        <w:tc>
          <w:tcPr>
            <w:tcW w:w="2072" w:type="dxa"/>
            <w:shd w:val="clear" w:color="auto" w:fill="auto"/>
          </w:tcPr>
          <w:p w:rsidR="00E57E9D" w:rsidRDefault="00E57E9D" w:rsidP="00ED7439">
            <w:pPr>
              <w:pPrChange w:id="112" w:author="Admin" w:date="2017-03-05T22:25:00Z">
                <w:pPr/>
              </w:pPrChange>
            </w:pPr>
            <w:r>
              <w:t>1 - 5</w:t>
            </w:r>
          </w:p>
        </w:tc>
      </w:tr>
      <w:tr w:rsidR="00E57E9D" w:rsidTr="00E57E9D">
        <w:tc>
          <w:tcPr>
            <w:tcW w:w="360" w:type="dxa"/>
            <w:shd w:val="clear" w:color="auto" w:fill="auto"/>
          </w:tcPr>
          <w:p w:rsidR="00E57E9D" w:rsidRDefault="00E57E9D" w:rsidP="00ED7439">
            <w:pPr>
              <w:pPrChange w:id="113" w:author="Admin" w:date="2017-03-05T22:25:00Z">
                <w:pPr/>
              </w:pPrChange>
            </w:pPr>
            <w:r>
              <w:t>6-2</w:t>
            </w:r>
          </w:p>
        </w:tc>
        <w:tc>
          <w:tcPr>
            <w:tcW w:w="1656" w:type="dxa"/>
            <w:shd w:val="clear" w:color="auto" w:fill="auto"/>
          </w:tcPr>
          <w:p w:rsidR="00E57E9D" w:rsidRDefault="00E57E9D" w:rsidP="00ED7439">
            <w:pPr>
              <w:pPrChange w:id="114" w:author="Admin" w:date="2017-03-05T22:25:00Z">
                <w:pPr/>
              </w:pPrChange>
            </w:pPr>
            <w:r>
              <w:t>50-100-200</w:t>
            </w:r>
          </w:p>
        </w:tc>
        <w:tc>
          <w:tcPr>
            <w:tcW w:w="1143" w:type="dxa"/>
            <w:shd w:val="clear" w:color="auto" w:fill="auto"/>
          </w:tcPr>
          <w:p w:rsidR="00E57E9D" w:rsidRDefault="00E57E9D" w:rsidP="00ED7439">
            <w:pPr>
              <w:pPrChange w:id="115" w:author="Admin" w:date="2017-03-05T22:25:00Z">
                <w:pPr/>
              </w:pPrChange>
            </w:pPr>
            <w:r>
              <w:t>535</w:t>
            </w:r>
          </w:p>
        </w:tc>
        <w:tc>
          <w:tcPr>
            <w:tcW w:w="1339" w:type="dxa"/>
            <w:shd w:val="clear" w:color="auto" w:fill="auto"/>
          </w:tcPr>
          <w:p w:rsidR="00E57E9D" w:rsidRDefault="00E57E9D" w:rsidP="00ED7439">
            <w:pPr>
              <w:pPrChange w:id="116" w:author="Admin" w:date="2017-03-05T22:25:00Z">
                <w:pPr/>
              </w:pPrChange>
            </w:pPr>
            <w:r>
              <w:t>10 нс</w:t>
            </w:r>
          </w:p>
        </w:tc>
        <w:tc>
          <w:tcPr>
            <w:tcW w:w="2700" w:type="dxa"/>
            <w:shd w:val="clear" w:color="auto" w:fill="auto"/>
          </w:tcPr>
          <w:p w:rsidR="00E57E9D" w:rsidRPr="00E57E9D" w:rsidRDefault="00E57E9D" w:rsidP="00ED7439">
            <w:pPr>
              <w:rPr>
                <w:vertAlign w:val="superscript"/>
              </w:rPr>
              <w:pPrChange w:id="117" w:author="Admin" w:date="2017-03-05T22:25:00Z">
                <w:pPr/>
              </w:pPrChange>
            </w:pPr>
            <w:r>
              <w:t>(3,5 – 10,3) х10</w:t>
            </w:r>
            <w:r w:rsidRPr="00E57E9D">
              <w:rPr>
                <w:vertAlign w:val="superscript"/>
              </w:rPr>
              <w:t>6</w:t>
            </w:r>
          </w:p>
        </w:tc>
        <w:tc>
          <w:tcPr>
            <w:tcW w:w="2072" w:type="dxa"/>
            <w:shd w:val="clear" w:color="auto" w:fill="auto"/>
          </w:tcPr>
          <w:p w:rsidR="00E57E9D" w:rsidRDefault="00E57E9D" w:rsidP="00ED7439">
            <w:pPr>
              <w:pPrChange w:id="118" w:author="Admin" w:date="2017-03-05T22:25:00Z">
                <w:pPr/>
              </w:pPrChange>
            </w:pPr>
            <w:r>
              <w:t>2 – 3</w:t>
            </w:r>
          </w:p>
        </w:tc>
      </w:tr>
      <w:tr w:rsidR="00E57E9D" w:rsidTr="00E57E9D">
        <w:tc>
          <w:tcPr>
            <w:tcW w:w="360" w:type="dxa"/>
            <w:shd w:val="clear" w:color="auto" w:fill="auto"/>
          </w:tcPr>
          <w:p w:rsidR="00E57E9D" w:rsidRDefault="00E57E9D" w:rsidP="00ED7439">
            <w:pPr>
              <w:pPrChange w:id="119" w:author="Admin" w:date="2017-03-05T22:25:00Z">
                <w:pPr/>
              </w:pPrChange>
            </w:pPr>
            <w:r>
              <w:t>7</w:t>
            </w:r>
          </w:p>
        </w:tc>
        <w:tc>
          <w:tcPr>
            <w:tcW w:w="1656" w:type="dxa"/>
            <w:shd w:val="clear" w:color="auto" w:fill="auto"/>
          </w:tcPr>
          <w:p w:rsidR="00E57E9D" w:rsidRDefault="00E57E9D" w:rsidP="00ED7439">
            <w:pPr>
              <w:pPrChange w:id="120" w:author="Admin" w:date="2017-03-05T22:25:00Z">
                <w:pPr/>
              </w:pPrChange>
            </w:pPr>
            <w:r>
              <w:t>100-200-0</w:t>
            </w:r>
          </w:p>
        </w:tc>
        <w:tc>
          <w:tcPr>
            <w:tcW w:w="1143" w:type="dxa"/>
            <w:shd w:val="clear" w:color="auto" w:fill="auto"/>
          </w:tcPr>
          <w:p w:rsidR="00E57E9D" w:rsidRDefault="00E57E9D" w:rsidP="00ED7439">
            <w:pPr>
              <w:pPrChange w:id="121" w:author="Admin" w:date="2017-03-05T22:25:00Z">
                <w:pPr/>
              </w:pPrChange>
            </w:pPr>
            <w:r>
              <w:t>1070</w:t>
            </w:r>
          </w:p>
        </w:tc>
        <w:tc>
          <w:tcPr>
            <w:tcW w:w="1339" w:type="dxa"/>
            <w:shd w:val="clear" w:color="auto" w:fill="auto"/>
          </w:tcPr>
          <w:p w:rsidR="00E57E9D" w:rsidRDefault="00E57E9D" w:rsidP="00ED7439">
            <w:pPr>
              <w:pPrChange w:id="122" w:author="Admin" w:date="2017-03-05T22:25:00Z">
                <w:pPr/>
              </w:pPrChange>
            </w:pPr>
            <w:r>
              <w:t>10 нс</w:t>
            </w:r>
          </w:p>
        </w:tc>
        <w:tc>
          <w:tcPr>
            <w:tcW w:w="2700" w:type="dxa"/>
            <w:shd w:val="clear" w:color="auto" w:fill="auto"/>
          </w:tcPr>
          <w:p w:rsidR="00E57E9D" w:rsidRPr="00E57E9D" w:rsidRDefault="00E57E9D" w:rsidP="00ED7439">
            <w:pPr>
              <w:rPr>
                <w:vertAlign w:val="superscript"/>
              </w:rPr>
              <w:pPrChange w:id="123" w:author="Admin" w:date="2017-03-05T22:25:00Z">
                <w:pPr/>
              </w:pPrChange>
            </w:pPr>
            <w:r>
              <w:t>(8,4 – 52,0) х10</w:t>
            </w:r>
            <w:r w:rsidRPr="00E57E9D">
              <w:rPr>
                <w:vertAlign w:val="superscript"/>
              </w:rPr>
              <w:t>7</w:t>
            </w:r>
          </w:p>
        </w:tc>
        <w:tc>
          <w:tcPr>
            <w:tcW w:w="2072" w:type="dxa"/>
            <w:shd w:val="clear" w:color="auto" w:fill="auto"/>
          </w:tcPr>
          <w:p w:rsidR="00E57E9D" w:rsidRDefault="00E57E9D" w:rsidP="00ED7439">
            <w:pPr>
              <w:pPrChange w:id="124" w:author="Admin" w:date="2017-03-05T22:25:00Z">
                <w:pPr/>
              </w:pPrChange>
            </w:pPr>
            <w:r>
              <w:t>1 – 4</w:t>
            </w:r>
          </w:p>
        </w:tc>
      </w:tr>
      <w:tr w:rsidR="00E57E9D" w:rsidTr="00E57E9D">
        <w:tc>
          <w:tcPr>
            <w:tcW w:w="360" w:type="dxa"/>
            <w:shd w:val="clear" w:color="auto" w:fill="auto"/>
          </w:tcPr>
          <w:p w:rsidR="00E57E9D" w:rsidRDefault="00E57E9D" w:rsidP="00ED7439">
            <w:pPr>
              <w:pPrChange w:id="125" w:author="Admin" w:date="2017-03-05T22:25:00Z">
                <w:pPr/>
              </w:pPrChange>
            </w:pPr>
            <w:r>
              <w:t>8</w:t>
            </w:r>
          </w:p>
        </w:tc>
        <w:tc>
          <w:tcPr>
            <w:tcW w:w="1656" w:type="dxa"/>
            <w:shd w:val="clear" w:color="auto" w:fill="auto"/>
          </w:tcPr>
          <w:p w:rsidR="00E57E9D" w:rsidRDefault="00E57E9D" w:rsidP="00ED7439">
            <w:pPr>
              <w:pPrChange w:id="126" w:author="Admin" w:date="2017-03-05T22:25:00Z">
                <w:pPr/>
              </w:pPrChange>
            </w:pPr>
            <w:r>
              <w:t xml:space="preserve">100-200-0 </w:t>
            </w:r>
          </w:p>
        </w:tc>
        <w:tc>
          <w:tcPr>
            <w:tcW w:w="1143" w:type="dxa"/>
            <w:shd w:val="clear" w:color="auto" w:fill="auto"/>
          </w:tcPr>
          <w:p w:rsidR="00E57E9D" w:rsidRDefault="00E57E9D" w:rsidP="00ED7439">
            <w:pPr>
              <w:pPrChange w:id="127" w:author="Admin" w:date="2017-03-05T22:25:00Z">
                <w:pPr/>
              </w:pPrChange>
            </w:pPr>
            <w:r>
              <w:t>1070</w:t>
            </w:r>
          </w:p>
        </w:tc>
        <w:tc>
          <w:tcPr>
            <w:tcW w:w="1339" w:type="dxa"/>
            <w:shd w:val="clear" w:color="auto" w:fill="auto"/>
          </w:tcPr>
          <w:p w:rsidR="00E57E9D" w:rsidRDefault="00E57E9D" w:rsidP="00ED7439">
            <w:pPr>
              <w:pPrChange w:id="128" w:author="Admin" w:date="2017-03-05T22:25:00Z">
                <w:pPr/>
              </w:pPrChange>
            </w:pPr>
            <w:r>
              <w:t>10 нс</w:t>
            </w:r>
          </w:p>
        </w:tc>
        <w:tc>
          <w:tcPr>
            <w:tcW w:w="2700" w:type="dxa"/>
            <w:shd w:val="clear" w:color="auto" w:fill="auto"/>
          </w:tcPr>
          <w:p w:rsidR="00E57E9D" w:rsidRPr="00E57E9D" w:rsidRDefault="00E57E9D" w:rsidP="00ED7439">
            <w:pPr>
              <w:rPr>
                <w:vertAlign w:val="superscript"/>
              </w:rPr>
              <w:pPrChange w:id="129" w:author="Admin" w:date="2017-03-05T22:25:00Z">
                <w:pPr/>
              </w:pPrChange>
            </w:pPr>
            <w:r>
              <w:t>(2.0 – 21,8) х10</w:t>
            </w:r>
            <w:r w:rsidRPr="00E57E9D">
              <w:rPr>
                <w:vertAlign w:val="superscript"/>
              </w:rPr>
              <w:t>7</w:t>
            </w:r>
          </w:p>
        </w:tc>
        <w:tc>
          <w:tcPr>
            <w:tcW w:w="2072" w:type="dxa"/>
            <w:shd w:val="clear" w:color="auto" w:fill="auto"/>
          </w:tcPr>
          <w:p w:rsidR="00E57E9D" w:rsidRDefault="00E57E9D" w:rsidP="00ED7439">
            <w:pPr>
              <w:pPrChange w:id="130" w:author="Admin" w:date="2017-03-05T22:25:00Z">
                <w:pPr/>
              </w:pPrChange>
            </w:pPr>
            <w:r>
              <w:t xml:space="preserve">2 – 5 </w:t>
            </w:r>
          </w:p>
        </w:tc>
      </w:tr>
      <w:tr w:rsidR="00E57E9D" w:rsidTr="00E57E9D">
        <w:tc>
          <w:tcPr>
            <w:tcW w:w="360" w:type="dxa"/>
            <w:shd w:val="clear" w:color="auto" w:fill="auto"/>
          </w:tcPr>
          <w:p w:rsidR="00E57E9D" w:rsidRDefault="00E57E9D" w:rsidP="00ED7439">
            <w:pPr>
              <w:pPrChange w:id="131" w:author="Admin" w:date="2017-03-05T22:25:00Z">
                <w:pPr/>
              </w:pPrChange>
            </w:pPr>
          </w:p>
        </w:tc>
        <w:tc>
          <w:tcPr>
            <w:tcW w:w="1656" w:type="dxa"/>
            <w:shd w:val="clear" w:color="auto" w:fill="auto"/>
          </w:tcPr>
          <w:p w:rsidR="00E57E9D" w:rsidRDefault="00E57E9D" w:rsidP="00ED7439">
            <w:pPr>
              <w:pPrChange w:id="132" w:author="Admin" w:date="2017-03-05T22:25:00Z">
                <w:pPr/>
              </w:pPrChange>
            </w:pPr>
          </w:p>
        </w:tc>
        <w:tc>
          <w:tcPr>
            <w:tcW w:w="1143" w:type="dxa"/>
            <w:shd w:val="clear" w:color="auto" w:fill="auto"/>
          </w:tcPr>
          <w:p w:rsidR="00E57E9D" w:rsidRDefault="00E57E9D" w:rsidP="00ED7439">
            <w:pPr>
              <w:pPrChange w:id="133" w:author="Admin" w:date="2017-03-05T22:25:00Z">
                <w:pPr/>
              </w:pPrChange>
            </w:pPr>
          </w:p>
        </w:tc>
        <w:tc>
          <w:tcPr>
            <w:tcW w:w="1339" w:type="dxa"/>
            <w:shd w:val="clear" w:color="auto" w:fill="auto"/>
          </w:tcPr>
          <w:p w:rsidR="00E57E9D" w:rsidRDefault="00E57E9D" w:rsidP="00ED7439">
            <w:pPr>
              <w:pPrChange w:id="134" w:author="Admin" w:date="2017-03-05T22:25:00Z">
                <w:pPr/>
              </w:pPrChange>
            </w:pPr>
          </w:p>
        </w:tc>
        <w:tc>
          <w:tcPr>
            <w:tcW w:w="2700" w:type="dxa"/>
            <w:shd w:val="clear" w:color="auto" w:fill="auto"/>
          </w:tcPr>
          <w:p w:rsidR="00E57E9D" w:rsidRDefault="00E57E9D" w:rsidP="00ED7439">
            <w:pPr>
              <w:pPrChange w:id="135" w:author="Admin" w:date="2017-03-05T22:25:00Z">
                <w:pPr/>
              </w:pPrChange>
            </w:pPr>
          </w:p>
        </w:tc>
        <w:tc>
          <w:tcPr>
            <w:tcW w:w="2072" w:type="dxa"/>
            <w:shd w:val="clear" w:color="auto" w:fill="auto"/>
          </w:tcPr>
          <w:p w:rsidR="00E57E9D" w:rsidRDefault="00E57E9D" w:rsidP="00ED7439">
            <w:pPr>
              <w:pPrChange w:id="136" w:author="Admin" w:date="2017-03-05T22:25:00Z">
                <w:pPr/>
              </w:pPrChange>
            </w:pPr>
          </w:p>
        </w:tc>
      </w:tr>
    </w:tbl>
    <w:p w:rsidR="00E57E9D" w:rsidRDefault="00E57E9D" w:rsidP="00ED7439">
      <w:pPr>
        <w:pPrChange w:id="137" w:author="Admin" w:date="2017-03-05T22:25:00Z">
          <w:pPr/>
        </w:pPrChange>
      </w:pPr>
    </w:p>
    <w:p w:rsidR="00E57E9D" w:rsidRDefault="00E57E9D" w:rsidP="00ED7439">
      <w:pPr>
        <w:pPrChange w:id="138" w:author="Admin" w:date="2017-03-05T22:25:00Z">
          <w:pPr/>
        </w:pPrChange>
      </w:pPr>
      <w:r w:rsidRPr="00916444">
        <w:rPr>
          <w:lang w:val="ru-RU"/>
          <w:rPrChange w:id="139" w:author="Admin" w:date="2017-03-01T14:49:00Z">
            <w:rPr>
              <w:lang w:val="en-US"/>
            </w:rPr>
          </w:rPrChange>
        </w:rPr>
        <w:t>Зразок</w:t>
      </w:r>
      <w:r>
        <w:t xml:space="preserve"> розбивався на ділянки розміром 0,5х0,5 см, кожна з яких опромінювалася  шляхом </w:t>
      </w:r>
      <w:ins w:id="140" w:author="Admin" w:date="2017-03-01T14:54:00Z">
        <w:r w:rsidR="00042A3E">
          <w:t xml:space="preserve">сканування </w:t>
        </w:r>
      </w:ins>
      <w:r>
        <w:t xml:space="preserve">одиночними імпульсами лазера при одній потужності в одному з режимів у табл. 1. </w:t>
      </w:r>
      <w:ins w:id="141" w:author="Admin" w:date="2017-03-01T15:11:00Z">
        <w:r w:rsidR="00B96E31">
          <w:t>Інтенсивність</w:t>
        </w:r>
      </w:ins>
      <w:r w:rsidRPr="00916444">
        <w:t xml:space="preserve"> </w:t>
      </w:r>
      <w:ins w:id="142" w:author="Admin" w:date="2017-03-01T15:11:00Z">
        <w:r w:rsidR="00B96E31">
          <w:t xml:space="preserve">лазерного опромінення </w:t>
        </w:r>
      </w:ins>
      <w:ins w:id="143" w:author="Admin" w:date="2017-03-01T14:56:00Z">
        <w:r w:rsidR="00CC7C7B">
          <w:t>регулю</w:t>
        </w:r>
      </w:ins>
      <w:ins w:id="144" w:author="Admin" w:date="2017-03-01T15:16:00Z">
        <w:r w:rsidR="00E63F1E">
          <w:t>ва</w:t>
        </w:r>
      </w:ins>
      <w:ins w:id="145" w:author="Admin" w:date="2017-03-01T15:11:00Z">
        <w:r w:rsidR="00B96E31">
          <w:t xml:space="preserve">лось </w:t>
        </w:r>
      </w:ins>
      <w:ins w:id="146" w:author="Admin" w:date="2017-03-01T14:56:00Z">
        <w:r w:rsidR="00CC7C7B">
          <w:t>фокусуючою системою</w:t>
        </w:r>
      </w:ins>
      <w:ins w:id="147" w:author="Admin" w:date="2017-03-01T15:12:00Z">
        <w:r w:rsidR="00B96E31">
          <w:t xml:space="preserve">, </w:t>
        </w:r>
      </w:ins>
      <w:ins w:id="148" w:author="Admin" w:date="2017-03-02T21:52:00Z">
        <w:r w:rsidR="0049482D">
          <w:t xml:space="preserve">з допомогою </w:t>
        </w:r>
      </w:ins>
      <w:ins w:id="149" w:author="Admin" w:date="2017-03-01T15:17:00Z">
        <w:r w:rsidR="00E63F1E">
          <w:t>клиновидно</w:t>
        </w:r>
      </w:ins>
      <w:ins w:id="150" w:author="Admin" w:date="2017-03-02T21:52:00Z">
        <w:r w:rsidR="0049482D">
          <w:t xml:space="preserve">ї </w:t>
        </w:r>
      </w:ins>
      <w:ins w:id="151" w:author="Admin" w:date="2017-03-01T15:12:00Z">
        <w:r w:rsidR="00B96E31">
          <w:t>стоп</w:t>
        </w:r>
      </w:ins>
      <w:ins w:id="152" w:author="Admin" w:date="2017-03-02T21:52:00Z">
        <w:r w:rsidR="0049482D">
          <w:t>и</w:t>
        </w:r>
      </w:ins>
      <w:ins w:id="153" w:author="Admin" w:date="2017-03-01T15:12:00Z">
        <w:r w:rsidR="00B96E31">
          <w:t xml:space="preserve"> скляних пластин, а також нейтрально</w:t>
        </w:r>
      </w:ins>
      <w:ins w:id="154" w:author="Admin" w:date="2017-03-01T15:19:00Z">
        <w:r w:rsidR="00E63F1E">
          <w:t>-</w:t>
        </w:r>
      </w:ins>
      <w:ins w:id="155" w:author="Admin" w:date="2017-03-01T15:12:00Z">
        <w:r w:rsidR="00B96E31">
          <w:t>сірими фільтрами</w:t>
        </w:r>
      </w:ins>
      <w:ins w:id="156" w:author="Admin" w:date="2017-03-01T21:49:00Z">
        <w:r w:rsidR="00A13ED6">
          <w:t>.</w:t>
        </w:r>
      </w:ins>
      <w:ins w:id="157" w:author="Admin" w:date="2017-03-01T15:13:00Z">
        <w:r w:rsidR="00B96E31">
          <w:t xml:space="preserve"> </w:t>
        </w:r>
      </w:ins>
      <w:ins w:id="158" w:author="Admin" w:date="2017-03-01T21:49:00Z">
        <w:r w:rsidR="00A13ED6">
          <w:t>С</w:t>
        </w:r>
      </w:ins>
      <w:ins w:id="159" w:author="Admin" w:date="2017-03-01T14:56:00Z">
        <w:r w:rsidR="00CC7C7B">
          <w:t xml:space="preserve">тупінь перекриття лазерної плями </w:t>
        </w:r>
      </w:ins>
      <w:ins w:id="160" w:author="Admin" w:date="2017-03-01T15:19:00Z">
        <w:r w:rsidR="00E63F1E">
          <w:t xml:space="preserve">на поверхні зразка </w:t>
        </w:r>
      </w:ins>
      <w:ins w:id="161" w:author="Admin" w:date="2017-03-01T21:49:00Z">
        <w:r w:rsidR="00A13ED6">
          <w:t xml:space="preserve">програмно </w:t>
        </w:r>
      </w:ins>
      <w:ins w:id="162" w:author="Admin" w:date="2017-03-01T14:57:00Z">
        <w:r w:rsidR="00CC7C7B">
          <w:t>регулювався</w:t>
        </w:r>
      </w:ins>
      <w:ins w:id="163" w:author="Admin" w:date="2017-03-01T14:56:00Z">
        <w:r w:rsidR="00CC7C7B">
          <w:t xml:space="preserve"> </w:t>
        </w:r>
      </w:ins>
      <w:ins w:id="164" w:author="Admin" w:date="2017-03-01T14:57:00Z">
        <w:r w:rsidR="00CC7C7B">
          <w:t xml:space="preserve">зміною кроку </w:t>
        </w:r>
      </w:ins>
      <w:ins w:id="165" w:author="Admin" w:date="2017-03-01T14:58:00Z">
        <w:r w:rsidR="00CC7C7B">
          <w:t>сканування</w:t>
        </w:r>
      </w:ins>
      <w:ins w:id="166" w:author="Admin" w:date="2017-03-01T15:15:00Z">
        <w:r w:rsidR="00E63F1E">
          <w:t xml:space="preserve">, що дозволяло досягати </w:t>
        </w:r>
      </w:ins>
      <w:r w:rsidR="00E63F1E">
        <w:t>заданої однорідності</w:t>
      </w:r>
      <w:ins w:id="167" w:author="Admin" w:date="2017-03-01T15:20:00Z">
        <w:r w:rsidR="00E63F1E">
          <w:t xml:space="preserve"> інтенсивності по поверхні</w:t>
        </w:r>
      </w:ins>
      <w:ins w:id="168" w:author="Admin" w:date="2017-03-01T15:24:00Z">
        <w:r w:rsidR="00A9203A">
          <w:t xml:space="preserve"> (у нашому випадку діамет</w:t>
        </w:r>
      </w:ins>
      <w:ins w:id="169" w:author="Admin" w:date="2017-03-01T15:25:00Z">
        <w:r w:rsidR="00A9203A">
          <w:t xml:space="preserve">р </w:t>
        </w:r>
      </w:ins>
      <w:ins w:id="170" w:author="Admin" w:date="2017-03-01T15:26:00Z">
        <w:r w:rsidR="00A9203A">
          <w:rPr>
            <w:lang w:val="en-US"/>
          </w:rPr>
          <w:t>d</w:t>
        </w:r>
        <w:r w:rsidR="00A9203A">
          <w:t xml:space="preserve"> </w:t>
        </w:r>
      </w:ins>
      <w:ins w:id="171" w:author="Admin" w:date="2017-03-01T15:25:00Z">
        <w:r w:rsidR="00A9203A">
          <w:t>лазерної плями</w:t>
        </w:r>
        <w:r w:rsidR="00A9203A" w:rsidRPr="00A9203A">
          <w:rPr>
            <w:rPrChange w:id="172" w:author="Admin" w:date="2017-03-01T15:26:00Z">
              <w:rPr>
                <w:lang w:val="en-US"/>
              </w:rPr>
            </w:rPrChange>
          </w:rPr>
          <w:t xml:space="preserve"> </w:t>
        </w:r>
      </w:ins>
      <w:ins w:id="173" w:author="Admin" w:date="2017-03-02T21:53:00Z">
        <w:r w:rsidR="0049482D">
          <w:t>обирався</w:t>
        </w:r>
      </w:ins>
      <w:ins w:id="174" w:author="Admin" w:date="2017-03-01T15:26:00Z">
        <w:r w:rsidR="00A9203A">
          <w:t xml:space="preserve"> </w:t>
        </w:r>
        <w:r w:rsidR="00A9203A" w:rsidRPr="00CA3D68">
          <w:rPr>
            <w:i/>
            <w:lang w:val="en-US"/>
            <w:rPrChange w:id="175" w:author="Admin" w:date="2017-03-05T10:12:00Z">
              <w:rPr>
                <w:lang w:val="en-US"/>
              </w:rPr>
            </w:rPrChange>
          </w:rPr>
          <w:t>d</w:t>
        </w:r>
        <w:r w:rsidR="00A9203A">
          <w:t xml:space="preserve">=70 мкм, крок </w:t>
        </w:r>
      </w:ins>
      <w:ins w:id="176" w:author="Admin" w:date="2017-03-01T15:27:00Z">
        <w:r w:rsidR="00A9203A" w:rsidRPr="00CA3D68">
          <w:rPr>
            <w:i/>
            <w:lang w:val="en-US"/>
            <w:rPrChange w:id="177" w:author="Admin" w:date="2017-03-05T10:12:00Z">
              <w:rPr>
                <w:lang w:val="en-US"/>
              </w:rPr>
            </w:rPrChange>
          </w:rPr>
          <w:t>l</w:t>
        </w:r>
        <w:r w:rsidR="00A9203A" w:rsidRPr="00CA3D68">
          <w:rPr>
            <w:i/>
            <w:rPrChange w:id="178" w:author="Admin" w:date="2017-03-05T10:12:00Z">
              <w:rPr/>
            </w:rPrChange>
          </w:rPr>
          <w:t xml:space="preserve"> </w:t>
        </w:r>
        <w:r w:rsidR="00A9203A">
          <w:t xml:space="preserve"> </w:t>
        </w:r>
      </w:ins>
      <w:ins w:id="179" w:author="Admin" w:date="2017-03-01T15:26:00Z">
        <w:r w:rsidR="00A9203A">
          <w:t xml:space="preserve">сканування </w:t>
        </w:r>
      </w:ins>
      <w:ins w:id="180" w:author="Admin" w:date="2017-03-01T15:27:00Z">
        <w:r w:rsidR="00A9203A" w:rsidRPr="00CA3D68">
          <w:rPr>
            <w:i/>
            <w:lang w:val="en-US"/>
            <w:rPrChange w:id="181" w:author="Admin" w:date="2017-03-05T10:12:00Z">
              <w:rPr>
                <w:lang w:val="en-US"/>
              </w:rPr>
            </w:rPrChange>
          </w:rPr>
          <w:t>l</w:t>
        </w:r>
        <w:r w:rsidR="00A9203A" w:rsidRPr="00A9203A">
          <w:rPr>
            <w:rPrChange w:id="182" w:author="Admin" w:date="2017-03-01T15:27:00Z">
              <w:rPr>
                <w:lang w:val="en-US"/>
              </w:rPr>
            </w:rPrChange>
          </w:rPr>
          <w:t xml:space="preserve"> = 50 </w:t>
        </w:r>
        <w:r w:rsidR="00A9203A">
          <w:t>мкм</w:t>
        </w:r>
      </w:ins>
      <w:ins w:id="183" w:author="Admin" w:date="2017-03-04T05:10:00Z">
        <w:r w:rsidR="009D5C01">
          <w:t xml:space="preserve"> (ЛФ)</w:t>
        </w:r>
      </w:ins>
      <w:ins w:id="184" w:author="Admin" w:date="2017-03-01T15:32:00Z">
        <w:r w:rsidR="00A9203A">
          <w:t>)</w:t>
        </w:r>
      </w:ins>
      <w:ins w:id="185" w:author="Admin" w:date="2017-03-01T15:27:00Z">
        <w:r w:rsidR="00A9203A">
          <w:t>.</w:t>
        </w:r>
      </w:ins>
      <w:ins w:id="186" w:author="Admin" w:date="2017-03-01T15:24:00Z">
        <w:r w:rsidR="00A9203A">
          <w:t xml:space="preserve"> </w:t>
        </w:r>
      </w:ins>
      <w:r>
        <w:t xml:space="preserve">Кожній області відповідають її {x,y} координати на рис.2, де для прикладу наведено мікрофотографію поверхні </w:t>
      </w:r>
      <w:r w:rsidR="00D0143A">
        <w:t xml:space="preserve">зразка </w:t>
      </w:r>
      <w:r>
        <w:t xml:space="preserve">№6. </w:t>
      </w:r>
    </w:p>
    <w:p w:rsidR="00A9203A" w:rsidRDefault="00697F2A" w:rsidP="00ED7439">
      <w:pPr>
        <w:rPr>
          <w:ins w:id="187" w:author="Admin" w:date="2017-03-01T15:28:00Z"/>
        </w:rPr>
        <w:pPrChange w:id="188" w:author="Admin" w:date="2017-03-05T22:25:00Z">
          <w:pPr/>
        </w:pPrChange>
      </w:pPr>
      <w:r>
        <w:rPr>
          <w:noProof/>
          <w:lang w:val="en-US"/>
        </w:rPr>
        <w:lastRenderedPageBreak/>
        <w:drawing>
          <wp:inline distT="0" distB="0" distL="0" distR="0">
            <wp:extent cx="3848735" cy="243141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48735" cy="2431415"/>
                    </a:xfrm>
                    <a:prstGeom prst="rect">
                      <a:avLst/>
                    </a:prstGeom>
                    <a:noFill/>
                    <a:ln w="9525">
                      <a:noFill/>
                      <a:miter lim="800000"/>
                      <a:headEnd/>
                      <a:tailEnd/>
                    </a:ln>
                  </pic:spPr>
                </pic:pic>
              </a:graphicData>
            </a:graphic>
          </wp:inline>
        </w:drawing>
      </w:r>
      <w:ins w:id="189" w:author="Admin" w:date="2017-03-01T15:28:00Z">
        <w:r w:rsidR="00A9203A" w:rsidRPr="00916444" w:rsidDel="00A9203A">
          <w:t xml:space="preserve"> </w:t>
        </w:r>
      </w:ins>
    </w:p>
    <w:p w:rsidR="00E57E9D" w:rsidRDefault="00E57E9D" w:rsidP="00ED7439">
      <w:pPr>
        <w:pPrChange w:id="190" w:author="Admin" w:date="2017-03-05T22:25:00Z">
          <w:pPr/>
        </w:pPrChange>
      </w:pPr>
      <w:r>
        <w:t>Рис. 2. Типовий вид зразку з розміткою на ділянки з різною потужністю лазерної обробки.</w:t>
      </w:r>
    </w:p>
    <w:p w:rsidR="00E57E9D" w:rsidRDefault="00E57E9D" w:rsidP="00ED7439">
      <w:pPr>
        <w:pPrChange w:id="191" w:author="Admin" w:date="2017-03-05T22:25:00Z">
          <w:pPr/>
        </w:pPrChange>
      </w:pPr>
    </w:p>
    <w:p w:rsidR="00E57E9D" w:rsidRDefault="00E57E9D" w:rsidP="00ED7439">
      <w:pPr>
        <w:pPrChange w:id="192" w:author="Admin" w:date="2017-03-05T22:25:00Z">
          <w:pPr/>
        </w:pPrChange>
      </w:pPr>
      <w:r>
        <w:t xml:space="preserve">Різні ділянки опромінювались імпульсами різної потужності. </w:t>
      </w:r>
      <w:del w:id="193" w:author="Admin" w:date="2017-03-02T21:56:00Z">
        <w:r w:rsidRPr="00644738" w:rsidDel="00D0143A">
          <w:rPr>
            <w:rPrChange w:id="194" w:author="Admin" w:date="2017-03-01T15:34:00Z">
              <w:rPr/>
            </w:rPrChange>
          </w:rPr>
          <w:delText xml:space="preserve">Регулювання потужності лазерного світла здійснювалося за допомогою ослаблення </w:delText>
        </w:r>
        <w:r w:rsidRPr="00644738" w:rsidDel="00D0143A">
          <w:rPr>
            <w:lang w:val="ru-RU"/>
            <w:rPrChange w:id="195" w:author="Admin" w:date="2017-03-01T15:34:00Z">
              <w:rPr>
                <w:lang w:val="en-US"/>
              </w:rPr>
            </w:rPrChange>
          </w:rPr>
          <w:delText xml:space="preserve">стопою, набраною із плоско-паралєльних пластин та нейтральо-сірими </w:delText>
        </w:r>
        <w:r w:rsidRPr="00644738" w:rsidDel="00D0143A">
          <w:rPr>
            <w:rPrChange w:id="196" w:author="Admin" w:date="2017-03-01T15:34:00Z">
              <w:rPr/>
            </w:rPrChange>
          </w:rPr>
          <w:delText>фільтрами  вихідного променю</w:delText>
        </w:r>
        <w:r w:rsidDel="00D0143A">
          <w:delText xml:space="preserve">. </w:delText>
        </w:r>
      </w:del>
      <w:r>
        <w:t xml:space="preserve">Таким чином, на кожному зразку було отримано серію ділянок, кожна з яких опромінювалась </w:t>
      </w:r>
      <w:r w:rsidR="00D518D5" w:rsidRPr="00743842">
        <w:rPr>
          <w:color w:val="FF0000"/>
          <w:rPrChange w:id="197" w:author="Admin" w:date="2017-03-03T21:27:00Z">
            <w:rPr/>
          </w:rPrChange>
        </w:rPr>
        <w:t xml:space="preserve">при одній інтенсивності </w:t>
      </w:r>
      <w:r w:rsidRPr="00743842">
        <w:rPr>
          <w:color w:val="FF0000"/>
          <w:rPrChange w:id="198" w:author="Admin" w:date="2017-03-03T21:27:00Z">
            <w:rPr/>
          </w:rPrChange>
        </w:rPr>
        <w:t xml:space="preserve">та довжині хвилі </w:t>
      </w:r>
      <w:ins w:id="199" w:author="Admin" w:date="2017-03-04T04:23:00Z">
        <w:r w:rsidR="00B163FE">
          <w:rPr>
            <w:color w:val="FF0000"/>
          </w:rPr>
          <w:t xml:space="preserve"> опромінення</w:t>
        </w:r>
      </w:ins>
      <w:r>
        <w:t xml:space="preserve">. Фазовий склад кожної області потім досліджувався шляхом вимірювання і аналізу спектрів КРС. Крім того, фотографувалась зображення у оптичному мікроскопі поверхні кожної області у місці вимірювання спектру КРС. </w:t>
      </w:r>
    </w:p>
    <w:p w:rsidR="00E57E9D" w:rsidRDefault="00E57E9D">
      <w:pPr>
        <w:pStyle w:val="Paragraph"/>
        <w:spacing w:line="312" w:lineRule="auto"/>
        <w:ind w:firstLine="540"/>
        <w:jc w:val="both"/>
      </w:pPr>
      <w:r>
        <w:t xml:space="preserve">Вимірювання спектрів КРС проводилося на мікро-Раман </w:t>
      </w:r>
      <w:r>
        <w:rPr>
          <w:highlight w:val="yellow"/>
        </w:rPr>
        <w:t>спектрометрі Renishaw</w:t>
      </w:r>
      <w:r>
        <w:t xml:space="preserve"> при кімнатній температурі. Збудження КРС здійснювалося лазерним випромінюванням з довжиною хвилі </w:t>
      </w:r>
      <w:r>
        <w:rPr>
          <w:highlight w:val="yellow"/>
        </w:rPr>
        <w:t>…</w:t>
      </w:r>
      <w:r>
        <w:t xml:space="preserve"> нм з максимальною потужністю світлового потоку </w:t>
      </w:r>
      <w:r>
        <w:rPr>
          <w:i/>
        </w:rPr>
        <w:t>І</w:t>
      </w:r>
      <w:r>
        <w:rPr>
          <w:vertAlign w:val="subscript"/>
        </w:rPr>
        <w:t xml:space="preserve">0 </w:t>
      </w:r>
      <w:r>
        <w:t xml:space="preserve">= </w:t>
      </w:r>
      <w:r>
        <w:rPr>
          <w:highlight w:val="yellow"/>
        </w:rPr>
        <w:t>… мВт.</w:t>
      </w:r>
      <w:r>
        <w:t xml:space="preserve"> Діаметр лазерної плями становив </w:t>
      </w:r>
      <w:r>
        <w:rPr>
          <w:highlight w:val="yellow"/>
        </w:rPr>
        <w:t>… мкм, що забезпечувало щільність потоку світла до ….. Вт</w:t>
      </w:r>
      <w:r>
        <w:rPr>
          <w:rFonts w:ascii="Symbol" w:hAnsi="Symbol"/>
          <w:highlight w:val="yellow"/>
        </w:rPr>
        <w:t></w:t>
      </w:r>
      <w:r>
        <w:rPr>
          <w:highlight w:val="yellow"/>
        </w:rPr>
        <w:t>см</w:t>
      </w:r>
      <w:r>
        <w:rPr>
          <w:highlight w:val="yellow"/>
          <w:vertAlign w:val="superscript"/>
        </w:rPr>
        <w:t>-2</w:t>
      </w:r>
      <w:r>
        <w:rPr>
          <w:highlight w:val="yellow"/>
        </w:rPr>
        <w:t>.</w:t>
      </w:r>
      <w:r>
        <w:t xml:space="preserve"> (</w:t>
      </w:r>
      <w:r>
        <w:rPr>
          <w:color w:val="FF0000"/>
        </w:rPr>
        <w:t>, уточнити у Андрія виділене жовтим</w:t>
      </w:r>
      <w:r>
        <w:t xml:space="preserve">), яка не приводить до суттєвого розігріву зразків порівняно з їх вихідною кімнатною температурою. </w:t>
      </w:r>
    </w:p>
    <w:p w:rsidR="00E57E9D" w:rsidRDefault="00E57E9D">
      <w:pPr>
        <w:pStyle w:val="Paragraph"/>
        <w:spacing w:line="312" w:lineRule="auto"/>
        <w:ind w:firstLine="540"/>
        <w:jc w:val="both"/>
      </w:pPr>
    </w:p>
    <w:p w:rsidR="00E57E9D" w:rsidRDefault="00E57E9D" w:rsidP="00ED7439">
      <w:pPr>
        <w:pStyle w:val="1"/>
        <w:pPrChange w:id="200" w:author="Admin" w:date="2017-03-05T22:25:00Z">
          <w:pPr/>
        </w:pPrChange>
      </w:pPr>
      <w:r>
        <w:t xml:space="preserve">III. Результати та обговорення </w:t>
      </w:r>
    </w:p>
    <w:p w:rsidR="00E57E9D" w:rsidRDefault="00E57E9D" w:rsidP="00ED7439">
      <w:pPr>
        <w:pPrChange w:id="201" w:author="Admin" w:date="2017-03-05T22:25:00Z">
          <w:pPr/>
        </w:pPrChange>
      </w:pPr>
      <w:r>
        <w:t>Типові спектри КРС в діапазоні 300-600 см</w:t>
      </w:r>
      <w:r>
        <w:rPr>
          <w:vertAlign w:val="superscript"/>
        </w:rPr>
        <w:t xml:space="preserve">-1 </w:t>
      </w:r>
      <w:r>
        <w:t xml:space="preserve"> вихідних зразків показано на рис.3. Спектри зразків № 7; 8</w:t>
      </w:r>
      <w:r>
        <w:rPr>
          <w:highlight w:val="yellow"/>
        </w:rPr>
        <w:t>…</w:t>
      </w:r>
      <w:r>
        <w:t xml:space="preserve"> до лазерної обробки містять лише широку смугу (а) з максимумом біля 475 см</w:t>
      </w:r>
      <w:r>
        <w:rPr>
          <w:vertAlign w:val="superscript"/>
        </w:rPr>
        <w:t>-1</w:t>
      </w:r>
      <w:r>
        <w:t xml:space="preserve"> [</w:t>
      </w:r>
      <w:r>
        <w:rPr>
          <w:rStyle w:val="a5"/>
        </w:rPr>
        <w:endnoteReference w:id="22"/>
      </w:r>
      <w:r>
        <w:t xml:space="preserve">], що характерно для чисто аморфного </w:t>
      </w:r>
      <w:r>
        <w:rPr>
          <w:lang w:val="en-US"/>
        </w:rPr>
        <w:t>Si</w:t>
      </w:r>
      <w:r>
        <w:t>. Після певних режимів лазерних обробок в них додатково з’являється вузька смуга з максимумом в області 500-520 см</w:t>
      </w:r>
      <w:r>
        <w:rPr>
          <w:vertAlign w:val="superscript"/>
        </w:rPr>
        <w:t>-1</w:t>
      </w:r>
      <w:r>
        <w:t xml:space="preserve"> (б), що відповідає нано-кристалічній фазі кремнію [22, </w:t>
      </w:r>
      <w:r>
        <w:rPr>
          <w:rStyle w:val="a5"/>
        </w:rPr>
        <w:endnoteReference w:id="23"/>
      </w:r>
      <w:r>
        <w:t xml:space="preserve">]. Це результат МІК аморфного кремнію під впливом лазерного опромінення [24].  Вихідні спектри зразків </w:t>
      </w:r>
      <w:r>
        <w:rPr>
          <w:highlight w:val="yellow"/>
        </w:rPr>
        <w:t>№ 1 – 6-2…</w:t>
      </w:r>
      <w:r>
        <w:t xml:space="preserve"> містять обидві смуги. </w:t>
      </w:r>
    </w:p>
    <w:p w:rsidR="00E57E9D" w:rsidRDefault="00E57E9D" w:rsidP="00ED7439">
      <w:pPr>
        <w:pPrChange w:id="208" w:author="Admin" w:date="2017-03-05T22:25:00Z">
          <w:pPr/>
        </w:pPrChange>
      </w:pPr>
    </w:p>
    <w:p w:rsidR="00E57E9D" w:rsidRDefault="00E57E9D" w:rsidP="00ED7439">
      <w:pPr>
        <w:sectPr w:rsidR="00E57E9D">
          <w:footerReference w:type="even" r:id="rId9"/>
          <w:footerReference w:type="default" r:id="rId10"/>
          <w:endnotePr>
            <w:numFmt w:val="decimal"/>
          </w:endnotePr>
          <w:pgSz w:w="11906" w:h="16838"/>
          <w:pgMar w:top="850" w:right="850" w:bottom="850" w:left="1417" w:header="708" w:footer="708" w:gutter="0"/>
          <w:cols w:space="708"/>
          <w:docGrid w:linePitch="360"/>
        </w:sectPr>
        <w:pPrChange w:id="210" w:author="Admin" w:date="2017-03-05T22:25:00Z">
          <w:pPr/>
        </w:pPrChange>
      </w:pPr>
    </w:p>
    <w:p w:rsidR="00E57E9D" w:rsidRDefault="00697F2A" w:rsidP="00ED7439">
      <w:pPr>
        <w:pPrChange w:id="211" w:author="Admin" w:date="2017-03-05T22:25:00Z">
          <w:pPr/>
        </w:pPrChange>
      </w:pPr>
      <w:r>
        <w:rPr>
          <w:noProof/>
          <w:lang w:val="en-US"/>
        </w:rPr>
        <w:lastRenderedPageBreak/>
        <w:drawing>
          <wp:inline distT="0" distB="0" distL="0" distR="0">
            <wp:extent cx="2974340" cy="211010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974340" cy="2110105"/>
                    </a:xfrm>
                    <a:prstGeom prst="rect">
                      <a:avLst/>
                    </a:prstGeom>
                    <a:noFill/>
                    <a:ln w="9525">
                      <a:noFill/>
                      <a:miter lim="800000"/>
                      <a:headEnd/>
                      <a:tailEnd/>
                    </a:ln>
                  </pic:spPr>
                </pic:pic>
              </a:graphicData>
            </a:graphic>
          </wp:inline>
        </w:drawing>
      </w:r>
      <w:r w:rsidR="00E57E9D">
        <w:t xml:space="preserve">                                    а)                                                                               </w:t>
      </w:r>
    </w:p>
    <w:p w:rsidR="00E57E9D" w:rsidRDefault="00697F2A" w:rsidP="00ED7439">
      <w:pPr>
        <w:sectPr w:rsidR="00E57E9D">
          <w:type w:val="continuous"/>
          <w:pgSz w:w="11906" w:h="16838"/>
          <w:pgMar w:top="850" w:right="850" w:bottom="850" w:left="1417" w:header="708" w:footer="708" w:gutter="0"/>
          <w:cols w:num="2" w:space="708" w:equalWidth="0">
            <w:col w:w="4465" w:space="598"/>
            <w:col w:w="4575"/>
          </w:cols>
          <w:docGrid w:linePitch="360"/>
        </w:sectPr>
        <w:pPrChange w:id="212" w:author="Admin" w:date="2017-03-05T22:25:00Z">
          <w:pPr/>
        </w:pPrChange>
      </w:pPr>
      <w:r>
        <w:rPr>
          <w:noProof/>
          <w:lang w:val="en-US"/>
        </w:rPr>
        <w:lastRenderedPageBreak/>
        <w:drawing>
          <wp:inline distT="0" distB="0" distL="0" distR="0">
            <wp:extent cx="2974340" cy="20897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974340" cy="2089785"/>
                    </a:xfrm>
                    <a:prstGeom prst="rect">
                      <a:avLst/>
                    </a:prstGeom>
                    <a:noFill/>
                    <a:ln w="9525">
                      <a:noFill/>
                      <a:miter lim="800000"/>
                      <a:headEnd/>
                      <a:tailEnd/>
                    </a:ln>
                  </pic:spPr>
                </pic:pic>
              </a:graphicData>
            </a:graphic>
          </wp:inline>
        </w:drawing>
      </w:r>
      <w:r w:rsidR="00E57E9D">
        <w:t xml:space="preserve">                                       б)</w:t>
      </w:r>
    </w:p>
    <w:p w:rsidR="00E57E9D" w:rsidRDefault="00E57E9D" w:rsidP="00ED7439">
      <w:pPr>
        <w:pPrChange w:id="213" w:author="Admin" w:date="2017-03-05T22:25:00Z">
          <w:pPr/>
        </w:pPrChange>
      </w:pPr>
      <w:r>
        <w:lastRenderedPageBreak/>
        <w:t>Рис.3. Характерний вигляд спектрів КРС для аморфного (а) і частково кристалізованого (б) кремнію.</w:t>
      </w:r>
    </w:p>
    <w:p w:rsidR="00E57E9D" w:rsidRDefault="00E57E9D" w:rsidP="00ED7439">
      <w:pPr>
        <w:pPrChange w:id="214" w:author="Admin" w:date="2017-03-05T22:25:00Z">
          <w:pPr/>
        </w:pPrChange>
      </w:pPr>
    </w:p>
    <w:p w:rsidR="00E57E9D" w:rsidRDefault="00E57E9D" w:rsidP="00ED7439">
      <w:pPr>
        <w:pPrChange w:id="215" w:author="Admin" w:date="2017-03-05T22:25:00Z">
          <w:pPr/>
        </w:pPrChange>
      </w:pPr>
      <w:r>
        <w:t>Тобто</w:t>
      </w:r>
      <w:ins w:id="216" w:author="Admin" w:date="2017-03-04T04:24:00Z">
        <w:r w:rsidR="00B163FE">
          <w:t>,</w:t>
        </w:r>
      </w:ins>
      <w:r>
        <w:t xml:space="preserve"> ці зразки містять як аморфну так і кристалічну фази ще до лазерних обробок. Вони використані для дослідження можливостей впливу лазерного випромінювання на попередньо сформовані нанокристали. Визначення розміру кристалів (</w:t>
      </w:r>
      <w:r>
        <w:rPr>
          <w:lang w:val="en-US"/>
        </w:rPr>
        <w:t>L</w:t>
      </w:r>
      <w:r>
        <w:t>) та частки об’єму (</w:t>
      </w:r>
      <w:r>
        <w:rPr>
          <w:lang w:val="en-US"/>
        </w:rPr>
        <w:t>X</w:t>
      </w:r>
      <w:r>
        <w:rPr>
          <w:vertAlign w:val="subscript"/>
          <w:lang w:val="en-US"/>
        </w:rPr>
        <w:t>C</w:t>
      </w:r>
      <w:r>
        <w:t xml:space="preserve">), займаного ними в досліджуваних зразках, здійснювалося комп’ютерною апроксимацією спектрів КРС на основі положень теорії просторово обмежених фононів [22, 23] зі спрощеннями, описаними в [20]. Для прикладу, на рис.3б розрахункова крива зображена червоним кольором на фоні експериментального спектру чорного кольору. Зокрема встановлено, що у зразках № 1; 2; 3; 6; 6-1 вихідні параметри кристалічності становлять: </w:t>
      </w:r>
      <w:r>
        <w:rPr>
          <w:lang w:val="en-US"/>
        </w:rPr>
        <w:t>L</w:t>
      </w:r>
      <w:r>
        <w:t xml:space="preserve">=1.5нм   </w:t>
      </w:r>
      <w:r>
        <w:rPr>
          <w:lang w:val="en-US"/>
        </w:rPr>
        <w:t>X</w:t>
      </w:r>
      <w:r>
        <w:rPr>
          <w:vertAlign w:val="subscript"/>
          <w:lang w:val="en-US"/>
        </w:rPr>
        <w:t>C</w:t>
      </w:r>
      <w:r>
        <w:t xml:space="preserve"> = 48%. Зміна саме цих параметрів під впливом одиночних лазерних імпульсів різної інтенсивності, тривалості і довжини хвилі розглядається нижче.</w:t>
      </w:r>
    </w:p>
    <w:p w:rsidR="00E57E9D" w:rsidRDefault="00E57E9D" w:rsidP="00ED7439">
      <w:pPr>
        <w:pStyle w:val="2"/>
        <w:pPrChange w:id="217" w:author="Admin" w:date="2017-03-05T22:25:00Z">
          <w:pPr/>
        </w:pPrChange>
      </w:pPr>
      <w:r>
        <w:t xml:space="preserve">Дослідження впливу інтенсивності опромінення </w:t>
      </w:r>
      <w:r>
        <w:rPr>
          <w:rFonts w:ascii="Calibri Light Greek" w:hAnsi="Calibri Light Greek"/>
        </w:rPr>
        <w:t>λ</w:t>
      </w:r>
      <w:r>
        <w:t xml:space="preserve"> = 1.07 мкм , </w:t>
      </w:r>
      <w:r>
        <w:rPr>
          <w:rFonts w:ascii="Symbol" w:hAnsi="Symbol"/>
          <w:sz w:val="32"/>
        </w:rPr>
        <w:t></w:t>
      </w:r>
      <w:r>
        <w:rPr>
          <w:rFonts w:ascii="Times New Roman" w:hAnsi="Times New Roman" w:cs="Times New Roman"/>
          <w:sz w:val="32"/>
          <w:vertAlign w:val="subscript"/>
          <w:lang w:val="en-US"/>
        </w:rPr>
        <w:t>p</w:t>
      </w:r>
      <w:r>
        <w:rPr>
          <w:sz w:val="32"/>
          <w:vertAlign w:val="subscript"/>
        </w:rPr>
        <w:t xml:space="preserve"> </w:t>
      </w:r>
      <w:r>
        <w:t xml:space="preserve"> = 150 мкс</w:t>
      </w:r>
    </w:p>
    <w:p w:rsidR="00E57E9D" w:rsidRDefault="00E57E9D" w:rsidP="00ED7439">
      <w:pPr>
        <w:rPr>
          <w:lang w:val="en-US" w:eastAsia="ru-RU"/>
        </w:rPr>
        <w:pPrChange w:id="218" w:author="Admin" w:date="2017-03-05T22:25:00Z">
          <w:pPr/>
        </w:pPrChange>
      </w:pPr>
      <w:r>
        <w:t xml:space="preserve">На рис. 4 показано, як змінюються розміри нанокристалів та частка займаного ними об’єму з ростом інтенсивності лазерного опромінення для зразків №3, №6 після одного сканування одиночними імпульсами. Видно, що, починаючи приблизно з інтенсивності </w:t>
      </w:r>
      <w:r w:rsidRPr="00555594">
        <w:rPr>
          <w:rPrChange w:id="219" w:author="Admin" w:date="2017-03-03T16:53:00Z">
            <w:rPr>
              <w:b/>
            </w:rPr>
          </w:rPrChange>
        </w:rPr>
        <w:t>5,5 x10</w:t>
      </w:r>
      <w:r w:rsidRPr="00555594">
        <w:rPr>
          <w:vertAlign w:val="superscript"/>
          <w:rPrChange w:id="220" w:author="Admin" w:date="2017-03-03T16:53:00Z">
            <w:rPr>
              <w:b/>
              <w:vertAlign w:val="superscript"/>
            </w:rPr>
          </w:rPrChange>
        </w:rPr>
        <w:t>4</w:t>
      </w:r>
      <w:r>
        <w:rPr>
          <w:b/>
          <w:vertAlign w:val="superscript"/>
        </w:rPr>
        <w:t xml:space="preserve"> </w:t>
      </w:r>
      <w:r>
        <w:rPr>
          <w:lang w:val="en-US" w:eastAsia="ru-RU"/>
        </w:rPr>
        <w:t>W/cm</w:t>
      </w:r>
      <w:r>
        <w:rPr>
          <w:vertAlign w:val="superscript"/>
          <w:lang w:val="en-US" w:eastAsia="ru-RU"/>
        </w:rPr>
        <w:t>2</w:t>
      </w:r>
      <w:r>
        <w:rPr>
          <w:lang w:val="en-US" w:eastAsia="ru-RU"/>
        </w:rPr>
        <w:t xml:space="preserve">, розміри нанокристалів і частка кристалічної фази збільшуються з ростом </w:t>
      </w:r>
      <w:ins w:id="221" w:author="Admin" w:date="2017-03-04T04:20:00Z">
        <w:r w:rsidR="00B163FE">
          <w:rPr>
            <w:lang w:val="en-US" w:eastAsia="ru-RU"/>
          </w:rPr>
          <w:t>лазерно</w:t>
        </w:r>
        <w:r w:rsidR="00B163FE">
          <w:rPr>
            <w:lang w:eastAsia="ru-RU"/>
          </w:rPr>
          <w:t xml:space="preserve">ї </w:t>
        </w:r>
      </w:ins>
      <w:ins w:id="222" w:author="Admin" w:date="2017-03-03T16:54:00Z">
        <w:r w:rsidR="00555594">
          <w:rPr>
            <w:lang w:eastAsia="ru-RU"/>
          </w:rPr>
          <w:t>інтенсивн</w:t>
        </w:r>
        <w:r w:rsidR="00555594">
          <w:rPr>
            <w:lang w:val="en-US" w:eastAsia="ru-RU"/>
          </w:rPr>
          <w:t>ості</w:t>
        </w:r>
      </w:ins>
      <w:r>
        <w:rPr>
          <w:lang w:val="en-US" w:eastAsia="ru-RU"/>
        </w:rPr>
        <w:t>. Зокрема</w:t>
      </w:r>
      <w:ins w:id="223" w:author="Admin" w:date="2017-03-03T14:42:00Z">
        <w:r w:rsidR="00325DD2">
          <w:rPr>
            <w:lang w:eastAsia="ru-RU"/>
          </w:rPr>
          <w:t>,</w:t>
        </w:r>
      </w:ins>
      <w:r>
        <w:rPr>
          <w:lang w:val="en-US" w:eastAsia="ru-RU"/>
        </w:rPr>
        <w:t xml:space="preserve"> збільшення </w:t>
      </w:r>
      <w:ins w:id="224" w:author="Admin" w:date="2017-03-04T04:20:00Z">
        <w:r w:rsidR="00B163FE">
          <w:rPr>
            <w:lang w:eastAsia="ru-RU"/>
          </w:rPr>
          <w:t>інтенсивн</w:t>
        </w:r>
        <w:r w:rsidR="00B163FE">
          <w:rPr>
            <w:lang w:val="en-US" w:eastAsia="ru-RU"/>
          </w:rPr>
          <w:t>ості</w:t>
        </w:r>
        <w:r w:rsidR="00B163FE">
          <w:rPr>
            <w:lang w:val="en-US" w:eastAsia="ru-RU"/>
          </w:rPr>
          <w:t xml:space="preserve"> </w:t>
        </w:r>
      </w:ins>
      <w:del w:id="225" w:author="Admin" w:date="2017-03-04T04:20:00Z">
        <w:r w:rsidDel="00B163FE">
          <w:rPr>
            <w:lang w:val="en-US" w:eastAsia="ru-RU"/>
          </w:rPr>
          <w:delText>потужності</w:delText>
        </w:r>
      </w:del>
      <w:r>
        <w:rPr>
          <w:lang w:val="en-US" w:eastAsia="ru-RU"/>
        </w:rPr>
        <w:t xml:space="preserve"> випромінювання з (5.5 до 7,8) х10</w:t>
      </w:r>
      <w:r>
        <w:rPr>
          <w:vertAlign w:val="superscript"/>
          <w:lang w:val="en-US" w:eastAsia="ru-RU"/>
        </w:rPr>
        <w:t>4</w:t>
      </w:r>
      <w:r>
        <w:rPr>
          <w:lang w:val="en-US" w:eastAsia="ru-RU"/>
        </w:rPr>
        <w:t xml:space="preserve"> </w:t>
      </w:r>
      <w:r>
        <w:rPr>
          <w:lang w:val="en-US" w:eastAsia="ru-RU"/>
        </w:rPr>
        <w:t>W</w:t>
      </w:r>
      <w:r>
        <w:rPr>
          <w:lang w:val="en-US" w:eastAsia="ru-RU"/>
        </w:rPr>
        <w:t>/см</w:t>
      </w:r>
      <w:r>
        <w:rPr>
          <w:vertAlign w:val="superscript"/>
          <w:lang w:val="en-US" w:eastAsia="ru-RU"/>
        </w:rPr>
        <w:t>2</w:t>
      </w:r>
      <w:r>
        <w:rPr>
          <w:lang w:val="en-US" w:eastAsia="ru-RU"/>
        </w:rPr>
        <w:t xml:space="preserve"> (тобто на 42%) приводить до збільшення розміру нанокристалів з 1,5 нм до 5,0 нм</w:t>
      </w:r>
      <w:del w:id="226" w:author="Admin" w:date="2017-03-04T04:25:00Z">
        <w:r w:rsidDel="00B163FE">
          <w:rPr>
            <w:lang w:val="en-US" w:eastAsia="ru-RU"/>
          </w:rPr>
          <w:delText xml:space="preserve"> </w:delText>
        </w:r>
      </w:del>
      <w:r>
        <w:rPr>
          <w:lang w:val="en-US" w:eastAsia="ru-RU"/>
        </w:rPr>
        <w:t>, тобто на 230%. Якісно подібно змінюється і частка обєму кристалічної фази. Більший розкид значень Х</w:t>
      </w:r>
      <w:r>
        <w:rPr>
          <w:vertAlign w:val="subscript"/>
          <w:lang w:val="en-US" w:eastAsia="ru-RU"/>
        </w:rPr>
        <w:t>С</w:t>
      </w:r>
      <w:r>
        <w:rPr>
          <w:lang w:val="en-US" w:eastAsia="ru-RU"/>
        </w:rPr>
        <w:t xml:space="preserve"> (у порівнянні з розкидом розмірів нанокристалів) спричинено більшою статистичною похибкою при розрахунку цього параметра. </w:t>
      </w:r>
    </w:p>
    <w:p w:rsidR="00E57E9D" w:rsidRDefault="00E57E9D" w:rsidP="00ED7439">
      <w:pPr>
        <w:pPrChange w:id="227" w:author="Admin" w:date="2017-03-05T22:25:00Z">
          <w:pPr/>
        </w:pPrChange>
      </w:pPr>
      <w:r>
        <w:rPr>
          <w:lang w:val="en-US" w:eastAsia="ru-RU"/>
        </w:rPr>
        <w:t xml:space="preserve">Ці результати підтверджують висновки недавньої роботи [24] про вплив інтенсивності опромінення на розмір і концентрацію кристалів при МІК в структурах </w:t>
      </w:r>
      <w:r>
        <w:rPr>
          <w:lang w:val="en-US" w:eastAsia="ru-RU"/>
        </w:rPr>
        <w:t>Si</w:t>
      </w:r>
      <w:r>
        <w:rPr>
          <w:lang w:val="en-US" w:eastAsia="ru-RU"/>
        </w:rPr>
        <w:t>-</w:t>
      </w:r>
      <w:r>
        <w:rPr>
          <w:lang w:val="en-US" w:eastAsia="ru-RU"/>
        </w:rPr>
        <w:t>Sn</w:t>
      </w:r>
      <w:r>
        <w:rPr>
          <w:lang w:val="en-US" w:eastAsia="ru-RU"/>
        </w:rPr>
        <w:t>-</w:t>
      </w:r>
      <w:r>
        <w:rPr>
          <w:lang w:val="en-US" w:eastAsia="ru-RU"/>
        </w:rPr>
        <w:t>Si</w:t>
      </w:r>
      <w:r>
        <w:rPr>
          <w:lang w:val="en-US" w:eastAsia="ru-RU"/>
        </w:rPr>
        <w:t xml:space="preserve"> під дією безперевного лазеру. Як видно з рис.4, такий вплив має порогів характер в області 5х10</w:t>
      </w:r>
      <w:r>
        <w:rPr>
          <w:vertAlign w:val="superscript"/>
          <w:lang w:val="en-US" w:eastAsia="ru-RU"/>
        </w:rPr>
        <w:t>4</w:t>
      </w:r>
      <w:r>
        <w:rPr>
          <w:lang w:val="en-US" w:eastAsia="ru-RU"/>
        </w:rPr>
        <w:t xml:space="preserve"> Вт\см</w:t>
      </w:r>
      <w:r>
        <w:rPr>
          <w:vertAlign w:val="superscript"/>
          <w:lang w:val="en-US" w:eastAsia="ru-RU"/>
        </w:rPr>
        <w:t>2</w:t>
      </w:r>
      <w:r>
        <w:rPr>
          <w:lang w:val="en-US" w:eastAsia="ru-RU"/>
        </w:rPr>
        <w:t xml:space="preserve">, що може бути повязано, наприклад, з досягненням температури плавлення оловяного </w:t>
      </w:r>
      <w:r>
        <w:rPr>
          <w:lang w:val="en-US" w:eastAsia="ru-RU"/>
        </w:rPr>
        <w:lastRenderedPageBreak/>
        <w:t xml:space="preserve">шару в досліджуваних структурах. Згідно </w:t>
      </w:r>
      <w:r>
        <w:rPr>
          <w:lang w:val="ru-RU" w:eastAsia="ru-RU"/>
        </w:rPr>
        <w:t>[21+]</w:t>
      </w:r>
      <w:r>
        <w:rPr>
          <w:lang w:val="en-US" w:eastAsia="ru-RU"/>
        </w:rPr>
        <w:t xml:space="preserve"> перехід олова у рідкий стан є необхідною умовою для МІК аморфного </w:t>
      </w:r>
      <w:r>
        <w:rPr>
          <w:lang w:val="en-US" w:eastAsia="ru-RU"/>
        </w:rPr>
        <w:t>Si</w:t>
      </w:r>
      <w:r>
        <w:rPr>
          <w:lang w:val="ru-RU" w:eastAsia="ru-RU"/>
        </w:rPr>
        <w:t>.</w:t>
      </w:r>
    </w:p>
    <w:p w:rsidR="00E57E9D" w:rsidRDefault="00E57E9D" w:rsidP="00ED7439">
      <w:pPr>
        <w:rPr>
          <w:lang w:val="en-US" w:eastAsia="ru-RU"/>
        </w:rPr>
        <w:pPrChange w:id="228" w:author="Admin" w:date="2017-03-05T22:25:00Z">
          <w:pPr/>
        </w:pPrChange>
      </w:pPr>
    </w:p>
    <w:p w:rsidR="00E57E9D" w:rsidRDefault="00E57E9D" w:rsidP="00ED7439">
      <w:pPr>
        <w:rPr>
          <w:lang w:val="en-US" w:eastAsia="ru-RU"/>
        </w:rPr>
        <w:pPrChange w:id="229" w:author="Admin" w:date="2017-03-05T22:25:00Z">
          <w:pPr/>
        </w:pPrChange>
      </w:pPr>
    </w:p>
    <w:p w:rsidR="00E57E9D" w:rsidRDefault="00697F2A" w:rsidP="00ED7439">
      <w:pPr>
        <w:pPrChange w:id="230" w:author="Admin" w:date="2017-03-05T22:25:00Z">
          <w:pPr/>
        </w:pPrChange>
      </w:pPr>
      <w:r>
        <w:rPr>
          <w:noProof/>
          <w:lang w:val="en-US"/>
        </w:rPr>
        <w:drawing>
          <wp:inline distT="0" distB="0" distL="0" distR="0">
            <wp:extent cx="2843530" cy="202946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843530" cy="2029460"/>
                    </a:xfrm>
                    <a:prstGeom prst="rect">
                      <a:avLst/>
                    </a:prstGeom>
                    <a:noFill/>
                    <a:ln w="9525">
                      <a:noFill/>
                      <a:miter lim="800000"/>
                      <a:headEnd/>
                      <a:tailEnd/>
                    </a:ln>
                  </pic:spPr>
                </pic:pic>
              </a:graphicData>
            </a:graphic>
          </wp:inline>
        </w:drawing>
      </w:r>
      <w:r w:rsidR="00E57E9D">
        <w:t>а)</w:t>
      </w:r>
      <w:r w:rsidR="00E57E9D">
        <w:rPr>
          <w:lang w:val="ru-RU"/>
        </w:rPr>
        <w:t xml:space="preserve"> </w:t>
      </w:r>
      <w:r>
        <w:rPr>
          <w:noProof/>
          <w:lang w:val="en-US"/>
        </w:rPr>
        <w:drawing>
          <wp:inline distT="0" distB="0" distL="0" distR="0">
            <wp:extent cx="2803525" cy="198945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803525" cy="1989455"/>
                    </a:xfrm>
                    <a:prstGeom prst="rect">
                      <a:avLst/>
                    </a:prstGeom>
                    <a:noFill/>
                    <a:ln w="9525">
                      <a:noFill/>
                      <a:miter lim="800000"/>
                      <a:headEnd/>
                      <a:tailEnd/>
                    </a:ln>
                  </pic:spPr>
                </pic:pic>
              </a:graphicData>
            </a:graphic>
          </wp:inline>
        </w:drawing>
      </w:r>
      <w:r w:rsidR="00E57E9D">
        <w:t>б)</w:t>
      </w:r>
    </w:p>
    <w:p w:rsidR="00E57E9D" w:rsidRDefault="00E57E9D" w:rsidP="00ED7439">
      <w:pPr>
        <w:pPrChange w:id="231" w:author="Admin" w:date="2017-03-05T22:25:00Z">
          <w:pPr/>
        </w:pPrChange>
      </w:pPr>
      <w:r>
        <w:t xml:space="preserve">Рис.4  Залежність розмірів нанокристалів від потужності лазерного опромінення для зразків №3 (чорний) та №6 (червоний колір). Точки – експеримент, лінії – лінійна екстраполяція. </w:t>
      </w:r>
    </w:p>
    <w:p w:rsidR="00E57E9D" w:rsidRDefault="00E57E9D" w:rsidP="00ED7439">
      <w:pPr>
        <w:pPrChange w:id="232" w:author="Admin" w:date="2017-03-05T22:25:00Z">
          <w:pPr/>
        </w:pPrChange>
      </w:pPr>
    </w:p>
    <w:p w:rsidR="00E57E9D" w:rsidRDefault="00E57E9D" w:rsidP="00ED7439">
      <w:pPr>
        <w:pPrChange w:id="233" w:author="Admin" w:date="2017-03-05T22:25:00Z">
          <w:pPr/>
        </w:pPrChange>
      </w:pPr>
      <w:r>
        <w:t>Характерно, що зі збільшенням І з 5х10</w:t>
      </w:r>
      <w:r>
        <w:rPr>
          <w:vertAlign w:val="superscript"/>
        </w:rPr>
        <w:t xml:space="preserve">4 </w:t>
      </w:r>
      <w:r>
        <w:t>до 8х10</w:t>
      </w:r>
      <w:r>
        <w:rPr>
          <w:vertAlign w:val="superscript"/>
        </w:rPr>
        <w:t>4</w:t>
      </w:r>
      <w:r>
        <w:t xml:space="preserve"> </w:t>
      </w:r>
      <w:r>
        <w:rPr>
          <w:lang w:val="en-US"/>
        </w:rPr>
        <w:t>W</w:t>
      </w:r>
      <w:r>
        <w:t>\</w:t>
      </w:r>
      <w:r>
        <w:rPr>
          <w:lang w:val="en-US"/>
        </w:rPr>
        <w:t>cm</w:t>
      </w:r>
      <w:r>
        <w:rPr>
          <w:vertAlign w:val="superscript"/>
        </w:rPr>
        <w:t>2</w:t>
      </w:r>
      <w:r>
        <w:t xml:space="preserve"> (і відповідно температури в зоні дії лазерного променю) ріст частки об’єму кристалічної фази відбувається значно повільніше, ніж ріст розміру нанокристалів, хоча об’єм кристалу ~ </w:t>
      </w:r>
      <w:r>
        <w:rPr>
          <w:lang w:val="en-US"/>
        </w:rPr>
        <w:t>L</w:t>
      </w:r>
      <w:r>
        <w:rPr>
          <w:vertAlign w:val="superscript"/>
        </w:rPr>
        <w:t>3</w:t>
      </w:r>
      <w:r>
        <w:t xml:space="preserve">. Це означає, що лише певна частина вихідних нанокристалів служить зародками для преципітації розчину </w:t>
      </w:r>
      <w:r>
        <w:rPr>
          <w:lang w:val="en-US"/>
        </w:rPr>
        <w:t>Si</w:t>
      </w:r>
      <w:r>
        <w:rPr>
          <w:lang w:val="ru-RU"/>
        </w:rPr>
        <w:t xml:space="preserve"> в </w:t>
      </w:r>
      <w:r>
        <w:rPr>
          <w:lang w:val="en-US"/>
        </w:rPr>
        <w:t>Sn</w:t>
      </w:r>
      <w:r>
        <w:t xml:space="preserve">, а основна їх частина розчиняється, бо мають розмір менше критичного зародка. </w:t>
      </w:r>
    </w:p>
    <w:p w:rsidR="00E57E9D" w:rsidRDefault="00E57E9D" w:rsidP="00ED7439">
      <w:pPr>
        <w:pStyle w:val="2"/>
        <w:pPrChange w:id="234" w:author="Admin" w:date="2017-03-05T22:25:00Z">
          <w:pPr/>
        </w:pPrChange>
      </w:pPr>
      <w:r>
        <w:t xml:space="preserve">Дослідження впливу опромінення в режимі </w:t>
      </w:r>
      <w:r>
        <w:rPr>
          <w:rFonts w:ascii="Calibri Light Greek" w:hAnsi="Calibri Light Greek"/>
        </w:rPr>
        <w:t>λ</w:t>
      </w:r>
      <w:r>
        <w:t xml:space="preserve"> = 1.07 µm , </w:t>
      </w:r>
      <w:r>
        <w:rPr>
          <w:rFonts w:ascii="Symbol" w:hAnsi="Symbol"/>
          <w:sz w:val="32"/>
        </w:rPr>
        <w:t></w:t>
      </w:r>
      <w:r>
        <w:rPr>
          <w:vertAlign w:val="subscript"/>
        </w:rPr>
        <w:t xml:space="preserve"> </w:t>
      </w:r>
      <w:r>
        <w:t xml:space="preserve"> = 10 ns</w:t>
      </w:r>
    </w:p>
    <w:p w:rsidR="00E57E9D" w:rsidRDefault="00E57E9D" w:rsidP="00ED7439">
      <w:pPr>
        <w:pPrChange w:id="235" w:author="Admin" w:date="2017-03-05T22:25:00Z">
          <w:pPr/>
        </w:pPrChange>
      </w:pPr>
      <w:r>
        <w:t xml:space="preserve">Аналогічні попереднім зразки №2, №6-1 (3-шарова структура Si-Sn-Si (50-100-200 нм), частково кристалізовані (L=1,5 нм, Xc=48% ) опромінювалися </w:t>
      </w:r>
      <w:ins w:id="236" w:author="Admin" w:date="2017-03-03T17:00:00Z">
        <w:r w:rsidR="00271E0E">
          <w:t xml:space="preserve">імпульсами </w:t>
        </w:r>
      </w:ins>
      <w:ins w:id="237" w:author="Admin" w:date="2017-03-03T16:58:00Z">
        <w:r w:rsidR="00E64A5A">
          <w:t xml:space="preserve">на тій </w:t>
        </w:r>
      </w:ins>
      <w:del w:id="238" w:author="Admin" w:date="2017-03-03T16:58:00Z">
        <w:r w:rsidDel="00E64A5A">
          <w:delText>тим</w:delText>
        </w:r>
      </w:del>
      <w:r>
        <w:t xml:space="preserve"> же </w:t>
      </w:r>
      <w:del w:id="239" w:author="Admin" w:date="2017-03-03T16:58:00Z">
        <w:r w:rsidDel="00E64A5A">
          <w:delText xml:space="preserve">світлом </w:delText>
        </w:r>
      </w:del>
      <w:ins w:id="240" w:author="Admin" w:date="2017-03-03T16:58:00Z">
        <w:r w:rsidR="00E64A5A">
          <w:t xml:space="preserve">довжині хвилі </w:t>
        </w:r>
      </w:ins>
      <w:r>
        <w:rPr>
          <w:rFonts w:ascii="Calibri Light Greek" w:hAnsi="Calibri Light Greek"/>
        </w:rPr>
        <w:t>λ</w:t>
      </w:r>
      <w:r>
        <w:t xml:space="preserve"> = 1070 нм, але </w:t>
      </w:r>
      <w:ins w:id="241" w:author="Admin" w:date="2017-03-04T04:32:00Z">
        <w:r w:rsidR="00B163FE">
          <w:t xml:space="preserve">більш ніж </w:t>
        </w:r>
      </w:ins>
      <w:r>
        <w:t xml:space="preserve">на </w:t>
      </w:r>
      <w:del w:id="242" w:author="Admin" w:date="2017-03-01T21:53:00Z">
        <w:r w:rsidDel="00A13ED6">
          <w:delText xml:space="preserve"> </w:delText>
        </w:r>
      </w:del>
      <w:ins w:id="243" w:author="Admin" w:date="2017-03-01T21:53:00Z">
        <w:r w:rsidR="00A13ED6">
          <w:t xml:space="preserve">чотири </w:t>
        </w:r>
      </w:ins>
      <w:del w:id="244" w:author="Admin" w:date="2017-03-01T21:53:00Z">
        <w:r w:rsidDel="00A13ED6">
          <w:delText xml:space="preserve"> </w:delText>
        </w:r>
      </w:del>
      <w:ins w:id="245" w:author="Admin" w:date="2017-03-01T21:53:00Z">
        <w:r w:rsidR="00A13ED6">
          <w:t xml:space="preserve">порядки </w:t>
        </w:r>
      </w:ins>
      <w:r>
        <w:t>коротшими</w:t>
      </w:r>
      <w:ins w:id="246" w:author="Admin" w:date="2017-03-03T17:00:00Z">
        <w:r w:rsidR="00271E0E">
          <w:t xml:space="preserve">, </w:t>
        </w:r>
        <w:r w:rsidR="00271E0E">
          <w:rPr>
            <w:lang w:val="en-US"/>
          </w:rPr>
          <w:t xml:space="preserve"> t</w:t>
        </w:r>
        <w:r w:rsidR="00271E0E" w:rsidRPr="00271E0E">
          <w:rPr>
            <w:vertAlign w:val="subscript"/>
            <w:lang w:val="en-US"/>
            <w:rPrChange w:id="247" w:author="Admin" w:date="2017-03-03T17:00:00Z">
              <w:rPr>
                <w:lang w:val="en-US"/>
              </w:rPr>
            </w:rPrChange>
          </w:rPr>
          <w:t>i</w:t>
        </w:r>
      </w:ins>
      <w:r w:rsidRPr="00271E0E">
        <w:rPr>
          <w:vertAlign w:val="subscript"/>
          <w:rPrChange w:id="248" w:author="Admin" w:date="2017-03-03T17:00:00Z">
            <w:rPr/>
          </w:rPrChange>
        </w:rPr>
        <w:t xml:space="preserve"> </w:t>
      </w:r>
      <w:ins w:id="249" w:author="Admin" w:date="2017-03-03T17:00:00Z">
        <w:r w:rsidR="00271E0E">
          <w:rPr>
            <w:lang w:val="en-US"/>
          </w:rPr>
          <w:t xml:space="preserve">= </w:t>
        </w:r>
      </w:ins>
      <w:r>
        <w:t>10 нс і на три порядки потужнішими ~10</w:t>
      </w:r>
      <w:r>
        <w:rPr>
          <w:vertAlign w:val="superscript"/>
        </w:rPr>
        <w:t>7</w:t>
      </w:r>
      <w:r>
        <w:t>Вт</w:t>
      </w:r>
      <w:r w:rsidR="00271E0E">
        <w:rPr>
          <w:lang w:val="en-US"/>
        </w:rPr>
        <w:t>/</w:t>
      </w:r>
      <w:r>
        <w:t>с</w:t>
      </w:r>
      <w:ins w:id="250" w:author="Admin" w:date="2017-03-03T17:01:00Z">
        <w:r w:rsidR="00271E0E">
          <w:t>м</w:t>
        </w:r>
        <w:r w:rsidR="00271E0E">
          <w:rPr>
            <w:vertAlign w:val="superscript"/>
          </w:rPr>
          <w:t>2</w:t>
        </w:r>
      </w:ins>
      <w:r>
        <w:t xml:space="preserve"> імпульсами. Результати впливу такого опромінення на параметри кристалічності кремнію показані на рис.5. </w:t>
      </w:r>
    </w:p>
    <w:p w:rsidR="00E57E9D" w:rsidRDefault="00697F2A" w:rsidP="00ED7439">
      <w:pPr>
        <w:pPrChange w:id="251" w:author="Admin" w:date="2017-03-05T22:25:00Z">
          <w:pPr/>
        </w:pPrChange>
      </w:pPr>
      <w:r>
        <w:rPr>
          <w:noProof/>
          <w:lang w:val="en-US"/>
        </w:rPr>
        <w:drawing>
          <wp:inline distT="0" distB="0" distL="0" distR="0">
            <wp:extent cx="2863850" cy="204978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63850" cy="2049780"/>
                    </a:xfrm>
                    <a:prstGeom prst="rect">
                      <a:avLst/>
                    </a:prstGeom>
                    <a:noFill/>
                    <a:ln w="9525">
                      <a:noFill/>
                      <a:miter lim="800000"/>
                      <a:headEnd/>
                      <a:tailEnd/>
                    </a:ln>
                  </pic:spPr>
                </pic:pic>
              </a:graphicData>
            </a:graphic>
          </wp:inline>
        </w:drawing>
      </w:r>
      <w:r w:rsidR="00E57E9D">
        <w:t xml:space="preserve">а) </w:t>
      </w:r>
      <w:r>
        <w:rPr>
          <w:noProof/>
          <w:lang w:val="en-US"/>
        </w:rPr>
        <w:drawing>
          <wp:inline distT="0" distB="0" distL="0" distR="0">
            <wp:extent cx="2943860" cy="2080260"/>
            <wp:effectExtent l="1905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943860" cy="2080260"/>
                    </a:xfrm>
                    <a:prstGeom prst="rect">
                      <a:avLst/>
                    </a:prstGeom>
                    <a:noFill/>
                    <a:ln w="9525">
                      <a:noFill/>
                      <a:miter lim="800000"/>
                      <a:headEnd/>
                      <a:tailEnd/>
                    </a:ln>
                  </pic:spPr>
                </pic:pic>
              </a:graphicData>
            </a:graphic>
          </wp:inline>
        </w:drawing>
      </w:r>
      <w:r w:rsidR="00E57E9D">
        <w:t>б)</w:t>
      </w:r>
    </w:p>
    <w:p w:rsidR="00E57E9D" w:rsidRDefault="00E57E9D" w:rsidP="00ED7439">
      <w:pPr>
        <w:pPrChange w:id="252" w:author="Admin" w:date="2017-03-05T22:25:00Z">
          <w:pPr/>
        </w:pPrChange>
      </w:pPr>
      <w:r>
        <w:lastRenderedPageBreak/>
        <w:t xml:space="preserve">Рис.5. Залежність розміру кристалів </w:t>
      </w:r>
      <w:r>
        <w:rPr>
          <w:lang w:val="en-US"/>
        </w:rPr>
        <w:t>L</w:t>
      </w:r>
      <w:r>
        <w:rPr>
          <w:lang w:val="ru-RU"/>
        </w:rPr>
        <w:t xml:space="preserve"> </w:t>
      </w:r>
      <w:r>
        <w:t>(а) та частки займаного ними об’єму Х</w:t>
      </w:r>
      <w:r>
        <w:rPr>
          <w:vertAlign w:val="subscript"/>
        </w:rPr>
        <w:t>С</w:t>
      </w:r>
      <w:r>
        <w:t xml:space="preserve"> (б) у зовнішньому шарі </w:t>
      </w:r>
      <w:r>
        <w:rPr>
          <w:lang w:val="en-US"/>
        </w:rPr>
        <w:t>Si</w:t>
      </w:r>
      <w:r>
        <w:t xml:space="preserve"> зразку №2. Точки – експеримент, лінії – лінійна екстраполяція.</w:t>
      </w:r>
    </w:p>
    <w:p w:rsidR="00E57E9D" w:rsidRDefault="00E57E9D" w:rsidP="00ED7439">
      <w:pPr>
        <w:pPrChange w:id="253" w:author="Admin" w:date="2017-03-05T22:25:00Z">
          <w:pPr/>
        </w:pPrChange>
      </w:pPr>
    </w:p>
    <w:p w:rsidR="00E57E9D" w:rsidRDefault="00E57E9D" w:rsidP="00ED7439">
      <w:pPr>
        <w:pPrChange w:id="254" w:author="Admin" w:date="2017-03-05T22:25:00Z">
          <w:pPr/>
        </w:pPrChange>
      </w:pPr>
      <w:r>
        <w:t xml:space="preserve">Видно, що як і попередньому випадку спостерігається порогів (тут в області </w:t>
      </w:r>
      <w:r>
        <w:rPr>
          <w:highlight w:val="yellow"/>
        </w:rPr>
        <w:t>7,5 х10</w:t>
      </w:r>
      <w:r>
        <w:rPr>
          <w:highlight w:val="yellow"/>
          <w:vertAlign w:val="superscript"/>
        </w:rPr>
        <w:t>7</w:t>
      </w:r>
      <w:r>
        <w:rPr>
          <w:highlight w:val="yellow"/>
        </w:rPr>
        <w:t>Вт</w:t>
      </w:r>
      <w:r w:rsidR="00271E0E">
        <w:rPr>
          <w:highlight w:val="yellow"/>
        </w:rPr>
        <w:t>/</w:t>
      </w:r>
      <w:r>
        <w:rPr>
          <w:highlight w:val="yellow"/>
        </w:rPr>
        <w:t>см</w:t>
      </w:r>
      <w:r>
        <w:rPr>
          <w:highlight w:val="yellow"/>
          <w:vertAlign w:val="superscript"/>
        </w:rPr>
        <w:t>2</w:t>
      </w:r>
      <w:r>
        <w:rPr>
          <w:highlight w:val="yellow"/>
        </w:rPr>
        <w:t>)</w:t>
      </w:r>
      <w:r>
        <w:t xml:space="preserve"> характер залежності кристалізації від інтенсивності лазерного опромінення. Знаючи потужність і тривалість лазерного імпульсу в обох випадках легко оцінити і порівняти щільності поглинутої енергії порогу кристалізації: </w:t>
      </w:r>
      <w:r>
        <w:rPr>
          <w:i/>
        </w:rPr>
        <w:t>Е</w:t>
      </w:r>
      <w:r>
        <w:rPr>
          <w:i/>
          <w:vertAlign w:val="superscript"/>
          <w:lang w:val="en-US"/>
        </w:rPr>
        <w:t>tc</w:t>
      </w:r>
      <w:r>
        <w:rPr>
          <w:i/>
        </w:rPr>
        <w:t xml:space="preserve"> = І</w:t>
      </w:r>
      <w:r>
        <w:rPr>
          <w:rFonts w:ascii="Symbol" w:hAnsi="Symbol"/>
          <w:i/>
          <w:lang w:val="en-US"/>
        </w:rPr>
        <w:t></w:t>
      </w:r>
      <w:r>
        <w:rPr>
          <w:i/>
          <w:vertAlign w:val="subscript"/>
        </w:rPr>
        <w:t>.</w:t>
      </w:r>
      <w:r>
        <w:rPr>
          <w:i/>
        </w:rPr>
        <w:t xml:space="preserve">  </w:t>
      </w:r>
      <w:r>
        <w:t xml:space="preserve">Виявилося, що у першому випадку </w:t>
      </w:r>
      <w:r w:rsidR="00C351FB">
        <w:rPr>
          <w:i/>
          <w:lang w:val="en-US"/>
        </w:rPr>
        <w:t>P</w:t>
      </w:r>
      <w:r w:rsidR="00C351FB">
        <w:rPr>
          <w:i/>
          <w:vertAlign w:val="subscript"/>
        </w:rPr>
        <w:t>1</w:t>
      </w:r>
      <w:r w:rsidR="00C351FB">
        <w:rPr>
          <w:i/>
          <w:vertAlign w:val="superscript"/>
          <w:lang w:val="en-US"/>
        </w:rPr>
        <w:t>tc</w:t>
      </w:r>
      <w:r w:rsidR="00C351FB">
        <w:rPr>
          <w:i/>
        </w:rPr>
        <w:t xml:space="preserve"> </w:t>
      </w:r>
      <w:r>
        <w:t xml:space="preserve">= 8,3 </w:t>
      </w:r>
      <w:r w:rsidR="00A13ED6">
        <w:t>Дж/</w:t>
      </w:r>
      <w:r>
        <w:t>см</w:t>
      </w:r>
      <w:r>
        <w:rPr>
          <w:vertAlign w:val="superscript"/>
        </w:rPr>
        <w:t>2</w:t>
      </w:r>
      <w:r>
        <w:t xml:space="preserve">, а у другому </w:t>
      </w:r>
      <w:r w:rsidR="00C351FB">
        <w:rPr>
          <w:i/>
          <w:lang w:val="en-US"/>
        </w:rPr>
        <w:t>P</w:t>
      </w:r>
      <w:r w:rsidR="00C351FB">
        <w:rPr>
          <w:i/>
          <w:vertAlign w:val="subscript"/>
        </w:rPr>
        <w:t>2</w:t>
      </w:r>
      <w:r w:rsidR="00C351FB">
        <w:rPr>
          <w:i/>
          <w:vertAlign w:val="superscript"/>
          <w:lang w:val="en-US"/>
        </w:rPr>
        <w:t>tc</w:t>
      </w:r>
      <w:r w:rsidR="00C351FB">
        <w:rPr>
          <w:i/>
        </w:rPr>
        <w:t xml:space="preserve"> </w:t>
      </w:r>
      <w:r>
        <w:t xml:space="preserve">= 0,75 </w:t>
      </w:r>
      <w:r w:rsidR="00A13ED6">
        <w:t>Дж/</w:t>
      </w:r>
      <w:r>
        <w:t>см</w:t>
      </w:r>
      <w:r>
        <w:rPr>
          <w:vertAlign w:val="superscript"/>
        </w:rPr>
        <w:t>2</w:t>
      </w:r>
      <w:r>
        <w:t xml:space="preserve">. </w:t>
      </w:r>
      <w:ins w:id="255" w:author="Admin" w:date="2017-03-03T17:03:00Z">
        <w:r w:rsidR="00271E0E">
          <w:t>(краще</w:t>
        </w:r>
      </w:ins>
      <w:ins w:id="256" w:author="Admin" w:date="2017-03-05T10:14:00Z">
        <w:r w:rsidR="00CA3D68" w:rsidRPr="00CA3D68">
          <w:t xml:space="preserve"> </w:t>
        </w:r>
      </w:ins>
      <w:ins w:id="257" w:author="Admin" w:date="2017-03-05T15:19:00Z">
        <w:r w:rsidR="00F8583A">
          <w:t xml:space="preserve">брати </w:t>
        </w:r>
      </w:ins>
      <w:ins w:id="258" w:author="Admin" w:date="2017-03-05T10:14:00Z">
        <w:r w:rsidR="00CA3D68">
          <w:t>позначення</w:t>
        </w:r>
      </w:ins>
      <w:ins w:id="259" w:author="Admin" w:date="2017-03-03T17:04:00Z">
        <w:r w:rsidR="00271E0E">
          <w:t>, як звичайно</w:t>
        </w:r>
      </w:ins>
      <w:ins w:id="260" w:author="Admin" w:date="2017-03-04T04:42:00Z">
        <w:r w:rsidR="00C351FB">
          <w:rPr>
            <w:lang w:val="en-US"/>
          </w:rPr>
          <w:t xml:space="preserve"> </w:t>
        </w:r>
      </w:ins>
      <w:ins w:id="261" w:author="Admin" w:date="2017-03-04T04:43:00Z">
        <w:r w:rsidR="00C351FB">
          <w:t>прийнято</w:t>
        </w:r>
      </w:ins>
      <w:ins w:id="262" w:author="Admin" w:date="2017-03-05T15:20:00Z">
        <w:r w:rsidR="00F8583A">
          <w:t xml:space="preserve"> у лазерних статтях</w:t>
        </w:r>
      </w:ins>
      <w:ins w:id="263" w:author="Admin" w:date="2017-03-03T17:06:00Z">
        <w:r w:rsidR="00271E0E">
          <w:t>, тобто:</w:t>
        </w:r>
      </w:ins>
      <w:ins w:id="264" w:author="Admin" w:date="2017-03-03T17:04:00Z">
        <w:r w:rsidR="00271E0E">
          <w:t xml:space="preserve"> Е-енергія </w:t>
        </w:r>
      </w:ins>
      <w:ins w:id="265" w:author="Admin" w:date="2017-03-03T17:07:00Z">
        <w:r w:rsidR="00271E0E">
          <w:rPr>
            <w:lang w:val="en-US"/>
          </w:rPr>
          <w:t>[</w:t>
        </w:r>
      </w:ins>
      <w:ins w:id="266" w:author="Admin" w:date="2017-03-03T17:04:00Z">
        <w:r w:rsidR="00271E0E">
          <w:t>Дж</w:t>
        </w:r>
      </w:ins>
      <w:ins w:id="267" w:author="Admin" w:date="2017-03-03T17:07:00Z">
        <w:r w:rsidR="00271E0E">
          <w:rPr>
            <w:lang w:val="en-US"/>
          </w:rPr>
          <w:t>]</w:t>
        </w:r>
      </w:ins>
      <w:ins w:id="268" w:author="Admin" w:date="2017-03-03T17:04:00Z">
        <w:r w:rsidR="00271E0E">
          <w:t>, Р- щільнісь</w:t>
        </w:r>
      </w:ins>
      <w:ins w:id="269" w:author="Admin" w:date="2017-03-03T17:05:00Z">
        <w:r w:rsidR="00271E0E">
          <w:t xml:space="preserve"> енергії (або густина)</w:t>
        </w:r>
      </w:ins>
      <w:ins w:id="270" w:author="Admin" w:date="2017-03-03T17:06:00Z">
        <w:r w:rsidR="00271E0E">
          <w:t xml:space="preserve"> </w:t>
        </w:r>
      </w:ins>
      <w:ins w:id="271" w:author="Admin" w:date="2017-03-03T17:07:00Z">
        <w:r w:rsidR="00271E0E">
          <w:rPr>
            <w:lang w:val="en-US"/>
          </w:rPr>
          <w:t>[</w:t>
        </w:r>
      </w:ins>
      <w:ins w:id="272" w:author="Admin" w:date="2017-03-03T17:05:00Z">
        <w:r w:rsidR="00271E0E">
          <w:t>Дж/см</w:t>
        </w:r>
        <w:r w:rsidR="00271E0E" w:rsidRPr="00271E0E">
          <w:rPr>
            <w:vertAlign w:val="superscript"/>
            <w:rPrChange w:id="273" w:author="Admin" w:date="2017-03-03T17:05:00Z">
              <w:rPr/>
            </w:rPrChange>
          </w:rPr>
          <w:t>2</w:t>
        </w:r>
      </w:ins>
      <w:ins w:id="274" w:author="Admin" w:date="2017-03-03T17:07:00Z">
        <w:r w:rsidR="00271E0E">
          <w:rPr>
            <w:lang w:val="en-US"/>
          </w:rPr>
          <w:t>]</w:t>
        </w:r>
      </w:ins>
      <w:ins w:id="275" w:author="Admin" w:date="2017-03-03T17:05:00Z">
        <w:r w:rsidR="00271E0E">
          <w:t xml:space="preserve"> і І- інтенсивність </w:t>
        </w:r>
      </w:ins>
      <w:ins w:id="276" w:author="Admin" w:date="2017-03-03T17:07:00Z">
        <w:r w:rsidR="00271E0E">
          <w:rPr>
            <w:lang w:val="en-US"/>
          </w:rPr>
          <w:t>[</w:t>
        </w:r>
      </w:ins>
      <w:ins w:id="277" w:author="Admin" w:date="2017-03-03T17:06:00Z">
        <w:r w:rsidR="00271E0E">
          <w:t>Вт/см</w:t>
        </w:r>
        <w:r w:rsidR="00271E0E" w:rsidRPr="00271E0E">
          <w:rPr>
            <w:vertAlign w:val="superscript"/>
            <w:rPrChange w:id="278" w:author="Admin" w:date="2017-03-03T17:06:00Z">
              <w:rPr/>
            </w:rPrChange>
          </w:rPr>
          <w:t>2</w:t>
        </w:r>
      </w:ins>
      <w:ins w:id="279" w:author="Admin" w:date="2017-03-03T17:07:00Z">
        <w:r w:rsidR="00271E0E">
          <w:rPr>
            <w:lang w:val="en-US"/>
          </w:rPr>
          <w:t>]</w:t>
        </w:r>
      </w:ins>
      <w:ins w:id="280" w:author="Admin" w:date="2017-03-04T05:09:00Z">
        <w:r w:rsidR="009D5C01">
          <w:t xml:space="preserve"> (ЛФ)</w:t>
        </w:r>
      </w:ins>
      <w:ins w:id="281" w:author="Admin" w:date="2017-03-03T17:06:00Z">
        <w:r w:rsidR="00271E0E">
          <w:t>)</w:t>
        </w:r>
      </w:ins>
      <w:ins w:id="282" w:author="Admin" w:date="2017-03-03T17:08:00Z">
        <w:r w:rsidR="00271E0E">
          <w:t>.</w:t>
        </w:r>
      </w:ins>
      <w:ins w:id="283" w:author="Admin" w:date="2017-03-03T17:06:00Z">
        <w:r w:rsidR="00271E0E">
          <w:t xml:space="preserve"> </w:t>
        </w:r>
      </w:ins>
      <w:ins w:id="284" w:author="Admin" w:date="2017-03-03T17:05:00Z">
        <w:r w:rsidR="00271E0E" w:rsidRPr="00271E0E">
          <w:t xml:space="preserve"> </w:t>
        </w:r>
      </w:ins>
      <w:r>
        <w:t xml:space="preserve">Тобто, у випадку більш потужного лазерного опромінення для початку МІК потрібно на порядок менше енергії. Цю різницю можна пояснити принаймні двома шляхами. Перший, розглядати цей результат як підтвердження припущення роботи [24] про стимуляцію МІС лазерним світлом за рахунок збільшення ефекту екранування [25] вільними електронами міжатомних зв’язків у аморфному кремнії на інтерфейсі з металевим </w:t>
      </w:r>
      <w:r>
        <w:rPr>
          <w:lang w:val="en-US"/>
        </w:rPr>
        <w:t>Sn</w:t>
      </w:r>
      <w:r>
        <w:t xml:space="preserve"> внаслідок фотоіонізації </w:t>
      </w:r>
      <w:r>
        <w:rPr>
          <w:lang w:val="en-US"/>
        </w:rPr>
        <w:t>Si</w:t>
      </w:r>
      <w:r>
        <w:t xml:space="preserve">, яка напряму залежить від інтенсивності лазерного світла. Другий, припустити, що максимальна температура зразків в зоні дії лазерного променю більша у випадку більш потужного хоч і коротшого імпульсу за рахунок інерційності процесу теплопровідності із вказаної зони на периферію. Для перевірки такого припущення нами проведено розрахунок … </w:t>
      </w:r>
    </w:p>
    <w:p w:rsidR="00F8583A" w:rsidRDefault="00B82188" w:rsidP="00ED7439">
      <w:pPr>
        <w:rPr>
          <w:ins w:id="285" w:author="Admin" w:date="2017-03-05T15:25:00Z"/>
        </w:rPr>
        <w:pPrChange w:id="286" w:author="Admin" w:date="2017-03-05T22:25:00Z">
          <w:pPr/>
        </w:pPrChange>
      </w:pPr>
      <w:ins w:id="287" w:author="Admin" w:date="2017-03-04T21:26:00Z">
        <w:r>
          <w:t>Тут м</w:t>
        </w:r>
      </w:ins>
      <w:ins w:id="288" w:author="Admin" w:date="2017-03-04T04:36:00Z">
        <w:r w:rsidR="00B163FE">
          <w:t xml:space="preserve">ожна </w:t>
        </w:r>
      </w:ins>
      <w:ins w:id="289" w:author="Admin" w:date="2017-03-04T04:38:00Z">
        <w:r w:rsidR="00B163FE">
          <w:t xml:space="preserve">обмежитися </w:t>
        </w:r>
      </w:ins>
      <w:ins w:id="290" w:author="Admin" w:date="2017-03-05T13:34:00Z">
        <w:r w:rsidR="006963A3">
          <w:t xml:space="preserve">також і </w:t>
        </w:r>
      </w:ins>
      <w:ins w:id="291" w:author="Admin" w:date="2017-03-04T04:36:00Z">
        <w:r w:rsidR="00B163FE">
          <w:t xml:space="preserve"> оцінк</w:t>
        </w:r>
      </w:ins>
      <w:ins w:id="292" w:author="Admin" w:date="2017-03-04T04:38:00Z">
        <w:r w:rsidR="00B163FE">
          <w:t>ами</w:t>
        </w:r>
      </w:ins>
      <w:ins w:id="293" w:author="Admin" w:date="2017-03-04T04:36:00Z">
        <w:r w:rsidR="00B163FE">
          <w:t xml:space="preserve"> на основі </w:t>
        </w:r>
      </w:ins>
      <w:ins w:id="294" w:author="Admin" w:date="2017-03-04T04:37:00Z">
        <w:r w:rsidR="00B163FE">
          <w:t xml:space="preserve">того, що при поверхневому поглинанні глибина розігріву твердого тіла </w:t>
        </w:r>
      </w:ins>
      <w:ins w:id="295" w:author="Admin" w:date="2017-03-04T04:38:00Z">
        <w:r w:rsidR="00B163FE">
          <w:t xml:space="preserve">визначається тепловою глибиною </w:t>
        </w:r>
      </w:ins>
      <w:ins w:id="296" w:author="Admin" w:date="2017-03-04T04:39:00Z">
        <w:r w:rsidR="00C351FB" w:rsidRPr="00C351FB">
          <w:rPr>
            <w:i/>
            <w:lang w:val="en-US"/>
            <w:rPrChange w:id="297" w:author="Admin" w:date="2017-03-04T04:39:00Z">
              <w:rPr>
                <w:lang w:val="en-US"/>
              </w:rPr>
            </w:rPrChange>
          </w:rPr>
          <w:t>l</w:t>
        </w:r>
        <w:r w:rsidR="00C351FB" w:rsidRPr="00C351FB">
          <w:rPr>
            <w:i/>
            <w:vertAlign w:val="subscript"/>
            <w:lang w:val="en-US"/>
            <w:rPrChange w:id="298" w:author="Admin" w:date="2017-03-04T04:39:00Z">
              <w:rPr>
                <w:lang w:val="en-US"/>
              </w:rPr>
            </w:rPrChange>
          </w:rPr>
          <w:t>th</w:t>
        </w:r>
        <w:r w:rsidR="00C351FB">
          <w:rPr>
            <w:i/>
            <w:lang w:val="en-US"/>
          </w:rPr>
          <w:t xml:space="preserve">= </w:t>
        </w:r>
      </w:ins>
      <w:ins w:id="299" w:author="Admin" w:date="2017-03-04T04:46:00Z">
        <w:r w:rsidR="00C351FB">
          <w:rPr>
            <w:i/>
            <w:lang w:val="en-US"/>
          </w:rPr>
          <w:t>[</w:t>
        </w:r>
      </w:ins>
      <w:ins w:id="300" w:author="Admin" w:date="2017-03-04T04:39:00Z">
        <w:r w:rsidR="00C351FB">
          <w:rPr>
            <w:i/>
            <w:lang w:val="en-US"/>
          </w:rPr>
          <w:t>(</w:t>
        </w:r>
      </w:ins>
      <w:ins w:id="301" w:author="Admin" w:date="2017-03-04T04:41:00Z">
        <w:r w:rsidR="00C351FB">
          <w:rPr>
            <w:i/>
            <w:lang w:val="en-US"/>
          </w:rPr>
          <w:t>æ+D</w:t>
        </w:r>
      </w:ins>
      <w:ins w:id="302" w:author="Admin" w:date="2017-03-05T10:18:00Z">
        <w:r w:rsidR="00CA3D68" w:rsidRPr="00CA3D68">
          <w:rPr>
            <w:i/>
            <w:vertAlign w:val="subscript"/>
            <w:rPrChange w:id="303" w:author="Admin" w:date="2017-03-05T10:18:00Z">
              <w:rPr>
                <w:i/>
              </w:rPr>
            </w:rPrChange>
          </w:rPr>
          <w:t>а</w:t>
        </w:r>
      </w:ins>
      <w:ins w:id="304" w:author="Admin" w:date="2017-03-04T04:41:00Z">
        <w:r w:rsidR="00C351FB">
          <w:rPr>
            <w:i/>
            <w:lang w:val="en-US"/>
          </w:rPr>
          <w:t>)t</w:t>
        </w:r>
        <w:r w:rsidR="00C351FB" w:rsidRPr="00C351FB">
          <w:rPr>
            <w:i/>
            <w:vertAlign w:val="subscript"/>
            <w:lang w:val="en-US"/>
            <w:rPrChange w:id="305" w:author="Admin" w:date="2017-03-04T04:54:00Z">
              <w:rPr>
                <w:i/>
                <w:lang w:val="en-US"/>
              </w:rPr>
            </w:rPrChange>
          </w:rPr>
          <w:t>p</w:t>
        </w:r>
      </w:ins>
      <w:ins w:id="306" w:author="Admin" w:date="2017-03-04T04:46:00Z">
        <w:r w:rsidR="00C351FB">
          <w:rPr>
            <w:i/>
            <w:lang w:val="en-US"/>
          </w:rPr>
          <w:t>]</w:t>
        </w:r>
        <w:r w:rsidR="00C351FB" w:rsidRPr="00C351FB">
          <w:rPr>
            <w:i/>
            <w:vertAlign w:val="superscript"/>
            <w:lang w:val="en-US"/>
            <w:rPrChange w:id="307" w:author="Admin" w:date="2017-03-04T04:46:00Z">
              <w:rPr>
                <w:i/>
                <w:lang w:val="en-US"/>
              </w:rPr>
            </w:rPrChange>
          </w:rPr>
          <w:t>1/</w:t>
        </w:r>
      </w:ins>
      <w:ins w:id="308" w:author="Admin" w:date="2017-03-05T12:04:00Z">
        <w:r w:rsidR="006963A3">
          <w:rPr>
            <w:i/>
            <w:vertAlign w:val="superscript"/>
            <w:lang w:val="en-US"/>
          </w:rPr>
          <w:t xml:space="preserve"> </w:t>
        </w:r>
      </w:ins>
      <w:ins w:id="309" w:author="Admin" w:date="2017-03-04T04:46:00Z">
        <w:r w:rsidR="00C351FB" w:rsidRPr="00C351FB">
          <w:rPr>
            <w:i/>
            <w:vertAlign w:val="superscript"/>
            <w:lang w:val="en-US"/>
            <w:rPrChange w:id="310" w:author="Admin" w:date="2017-03-04T04:46:00Z">
              <w:rPr>
                <w:i/>
                <w:lang w:val="en-US"/>
              </w:rPr>
            </w:rPrChange>
          </w:rPr>
          <w:t>2</w:t>
        </w:r>
      </w:ins>
      <w:ins w:id="311" w:author="Admin" w:date="2017-03-05T12:04:00Z">
        <w:r w:rsidR="006963A3">
          <w:rPr>
            <w:i/>
            <w:vertAlign w:val="superscript"/>
            <w:lang w:val="en-US"/>
          </w:rPr>
          <w:t xml:space="preserve"> </w:t>
        </w:r>
      </w:ins>
      <w:ins w:id="312" w:author="Admin" w:date="2017-03-05T13:35:00Z">
        <w:r w:rsidR="006963A3" w:rsidRPr="006963A3">
          <w:rPr>
            <w:rPrChange w:id="313" w:author="Admin" w:date="2017-03-05T13:35:00Z">
              <w:rPr>
                <w:i/>
                <w:vertAlign w:val="superscript"/>
              </w:rPr>
            </w:rPrChange>
          </w:rPr>
          <w:t>(</w:t>
        </w:r>
      </w:ins>
      <w:ins w:id="314" w:author="Admin" w:date="2017-03-05T12:04:00Z">
        <w:r w:rsidR="006963A3" w:rsidRPr="006963A3">
          <w:rPr>
            <w:vertAlign w:val="superscript"/>
            <w:lang w:val="en-US"/>
            <w:rPrChange w:id="315" w:author="Admin" w:date="2017-03-05T13:35:00Z">
              <w:rPr>
                <w:i/>
                <w:vertAlign w:val="superscript"/>
                <w:lang w:val="en-US"/>
              </w:rPr>
            </w:rPrChange>
          </w:rPr>
          <w:t xml:space="preserve"> </w:t>
        </w:r>
      </w:ins>
      <w:ins w:id="316" w:author="Admin" w:date="2017-03-05T13:34:00Z">
        <w:r w:rsidR="006963A3" w:rsidRPr="006963A3">
          <w:rPr>
            <w:rPrChange w:id="317" w:author="Admin" w:date="2017-03-05T13:35:00Z">
              <w:rPr>
                <w:i/>
              </w:rPr>
            </w:rPrChange>
          </w:rPr>
          <w:t xml:space="preserve">див., наприклад </w:t>
        </w:r>
      </w:ins>
      <w:ins w:id="318" w:author="Admin" w:date="2017-03-05T13:35:00Z">
        <w:r w:rsidR="006963A3" w:rsidRPr="006963A3">
          <w:rPr>
            <w:lang w:val="en-US"/>
            <w:rPrChange w:id="319" w:author="Admin" w:date="2017-03-05T13:35:00Z">
              <w:rPr>
                <w:i/>
                <w:lang w:val="en-US"/>
              </w:rPr>
            </w:rPrChange>
          </w:rPr>
          <w:t>[</w:t>
        </w:r>
      </w:ins>
      <w:ins w:id="320" w:author="Admin" w:date="2017-03-05T10:20:00Z">
        <w:r w:rsidR="00CA3D68" w:rsidRPr="006963A3">
          <w:rPr>
            <w:rStyle w:val="a5"/>
            <w:lang w:val="en-US"/>
            <w:rPrChange w:id="321" w:author="Admin" w:date="2017-03-05T13:35:00Z">
              <w:rPr>
                <w:rStyle w:val="a5"/>
                <w:i/>
                <w:lang w:val="en-US"/>
              </w:rPr>
            </w:rPrChange>
          </w:rPr>
          <w:endnoteReference w:id="24"/>
        </w:r>
      </w:ins>
      <w:ins w:id="330" w:author="Admin" w:date="2017-03-05T12:03:00Z">
        <w:r w:rsidR="006963A3" w:rsidRPr="006963A3">
          <w:rPr>
            <w:lang w:val="en-US"/>
            <w:rPrChange w:id="331" w:author="Admin" w:date="2017-03-05T13:35:00Z">
              <w:rPr>
                <w:i/>
                <w:vertAlign w:val="superscript"/>
                <w:lang w:val="en-US"/>
              </w:rPr>
            </w:rPrChange>
          </w:rPr>
          <w:t>]</w:t>
        </w:r>
      </w:ins>
      <w:ins w:id="332" w:author="Admin" w:date="2017-03-05T13:35:00Z">
        <w:r w:rsidR="006963A3" w:rsidRPr="006963A3">
          <w:rPr>
            <w:rPrChange w:id="333" w:author="Admin" w:date="2017-03-05T13:35:00Z">
              <w:rPr>
                <w:i/>
              </w:rPr>
            </w:rPrChange>
          </w:rPr>
          <w:t>)</w:t>
        </w:r>
      </w:ins>
      <w:ins w:id="334" w:author="Admin" w:date="2017-03-05T10:20:00Z">
        <w:r w:rsidR="00CA3D68">
          <w:rPr>
            <w:i/>
            <w:vertAlign w:val="superscript"/>
          </w:rPr>
          <w:t xml:space="preserve"> </w:t>
        </w:r>
      </w:ins>
      <w:ins w:id="335" w:author="Admin" w:date="2017-03-04T04:46:00Z">
        <w:r w:rsidR="00C351FB">
          <w:rPr>
            <w:i/>
            <w:lang w:val="en-US"/>
          </w:rPr>
          <w:t xml:space="preserve">, </w:t>
        </w:r>
        <w:r w:rsidR="00C351FB" w:rsidRPr="00C351FB">
          <w:rPr>
            <w:rPrChange w:id="336" w:author="Admin" w:date="2017-03-04T04:46:00Z">
              <w:rPr>
                <w:i/>
              </w:rPr>
            </w:rPrChange>
          </w:rPr>
          <w:t xml:space="preserve">де </w:t>
        </w:r>
        <w:r w:rsidR="00C351FB" w:rsidRPr="00C351FB">
          <w:rPr>
            <w:i/>
            <w:lang w:val="en-US"/>
            <w:rPrChange w:id="337" w:author="Admin" w:date="2017-03-04T04:47:00Z">
              <w:rPr>
                <w:i/>
                <w:lang w:val="en-US"/>
              </w:rPr>
            </w:rPrChange>
          </w:rPr>
          <w:t>æ</w:t>
        </w:r>
        <w:r w:rsidR="00C351FB">
          <w:t xml:space="preserve"> </w:t>
        </w:r>
      </w:ins>
      <w:ins w:id="338" w:author="Admin" w:date="2017-03-04T04:47:00Z">
        <w:r w:rsidR="00C351FB">
          <w:t xml:space="preserve">– коеф. температуропрвідності, </w:t>
        </w:r>
        <w:r w:rsidR="00C351FB">
          <w:rPr>
            <w:i/>
            <w:lang w:val="en-US"/>
          </w:rPr>
          <w:t>D</w:t>
        </w:r>
      </w:ins>
      <w:ins w:id="339" w:author="Admin" w:date="2017-03-04T04:48:00Z">
        <w:r w:rsidR="00C351FB">
          <w:rPr>
            <w:i/>
          </w:rPr>
          <w:t xml:space="preserve"> – </w:t>
        </w:r>
        <w:r w:rsidR="00C351FB" w:rsidRPr="00C351FB">
          <w:rPr>
            <w:rPrChange w:id="340" w:author="Admin" w:date="2017-03-04T04:53:00Z">
              <w:rPr>
                <w:i/>
              </w:rPr>
            </w:rPrChange>
          </w:rPr>
          <w:t xml:space="preserve">коеф біполярної дифузії </w:t>
        </w:r>
      </w:ins>
      <w:ins w:id="341" w:author="Admin" w:date="2017-03-05T10:18:00Z">
        <w:r w:rsidR="00CA3D68">
          <w:t xml:space="preserve">ННЗ </w:t>
        </w:r>
      </w:ins>
      <w:ins w:id="342" w:author="Admin" w:date="2017-03-04T04:48:00Z">
        <w:r w:rsidR="00C351FB" w:rsidRPr="00C351FB">
          <w:rPr>
            <w:rPrChange w:id="343" w:author="Admin" w:date="2017-03-04T04:53:00Z">
              <w:rPr>
                <w:i/>
              </w:rPr>
            </w:rPrChange>
          </w:rPr>
          <w:t xml:space="preserve"> </w:t>
        </w:r>
      </w:ins>
      <w:ins w:id="344" w:author="Admin" w:date="2017-03-04T04:49:00Z">
        <w:r w:rsidR="00C351FB" w:rsidRPr="00C351FB">
          <w:rPr>
            <w:rPrChange w:id="345" w:author="Admin" w:date="2017-03-04T04:53:00Z">
              <w:rPr>
                <w:i/>
              </w:rPr>
            </w:rPrChange>
          </w:rPr>
          <w:t>(</w:t>
        </w:r>
      </w:ins>
      <w:ins w:id="346" w:author="Admin" w:date="2017-03-04T04:53:00Z">
        <w:r w:rsidR="00C351FB" w:rsidRPr="00C351FB">
          <w:rPr>
            <w:rPrChange w:id="347" w:author="Admin" w:date="2017-03-04T04:53:00Z">
              <w:rPr>
                <w:i/>
              </w:rPr>
            </w:rPrChange>
          </w:rPr>
          <w:t xml:space="preserve">у випадку </w:t>
        </w:r>
      </w:ins>
      <w:ins w:id="348" w:author="Admin" w:date="2017-03-04T04:48:00Z">
        <w:r w:rsidR="00C351FB" w:rsidRPr="00C351FB">
          <w:rPr>
            <w:rPrChange w:id="349" w:author="Admin" w:date="2017-03-04T04:53:00Z">
              <w:rPr>
                <w:i/>
              </w:rPr>
            </w:rPrChange>
          </w:rPr>
          <w:t>напівпровідник</w:t>
        </w:r>
      </w:ins>
      <w:ins w:id="350" w:author="Admin" w:date="2017-03-04T04:53:00Z">
        <w:r w:rsidR="00C351FB" w:rsidRPr="00C351FB">
          <w:rPr>
            <w:rPrChange w:id="351" w:author="Admin" w:date="2017-03-04T04:53:00Z">
              <w:rPr>
                <w:i/>
              </w:rPr>
            </w:rPrChange>
          </w:rPr>
          <w:t>а</w:t>
        </w:r>
      </w:ins>
      <w:ins w:id="352" w:author="Admin" w:date="2017-03-04T04:48:00Z">
        <w:r w:rsidR="00C351FB" w:rsidRPr="00C351FB">
          <w:rPr>
            <w:rPrChange w:id="353" w:author="Admin" w:date="2017-03-04T04:53:00Z">
              <w:rPr>
                <w:i/>
              </w:rPr>
            </w:rPrChange>
          </w:rPr>
          <w:t>)</w:t>
        </w:r>
      </w:ins>
      <w:ins w:id="354" w:author="Admin" w:date="2017-03-04T05:00:00Z">
        <w:r w:rsidR="00C351FB">
          <w:t xml:space="preserve">, </w:t>
        </w:r>
      </w:ins>
      <w:ins w:id="355" w:author="Admin" w:date="2017-03-04T05:01:00Z">
        <w:r w:rsidR="00C351FB">
          <w:rPr>
            <w:i/>
            <w:lang w:val="en-US"/>
          </w:rPr>
          <w:t>t</w:t>
        </w:r>
        <w:r w:rsidR="00C351FB" w:rsidRPr="00C351FB">
          <w:rPr>
            <w:i/>
            <w:vertAlign w:val="subscript"/>
            <w:lang w:val="en-US"/>
          </w:rPr>
          <w:t>p</w:t>
        </w:r>
        <w:r w:rsidR="00C351FB">
          <w:rPr>
            <w:i/>
            <w:vertAlign w:val="subscript"/>
          </w:rPr>
          <w:t xml:space="preserve"> – </w:t>
        </w:r>
        <w:r w:rsidR="00C351FB" w:rsidRPr="00C351FB">
          <w:rPr>
            <w:rPrChange w:id="356" w:author="Admin" w:date="2017-03-04T05:01:00Z">
              <w:rPr>
                <w:i/>
                <w:vertAlign w:val="subscript"/>
              </w:rPr>
            </w:rPrChange>
          </w:rPr>
          <w:t xml:space="preserve">тривалість </w:t>
        </w:r>
        <w:r w:rsidR="00C351FB">
          <w:t xml:space="preserve">лазерного </w:t>
        </w:r>
        <w:r w:rsidR="00C351FB" w:rsidRPr="00C351FB">
          <w:rPr>
            <w:rPrChange w:id="357" w:author="Admin" w:date="2017-03-04T05:01:00Z">
              <w:rPr>
                <w:i/>
                <w:vertAlign w:val="subscript"/>
              </w:rPr>
            </w:rPrChange>
          </w:rPr>
          <w:t>імпульсу</w:t>
        </w:r>
      </w:ins>
      <w:ins w:id="358" w:author="Admin" w:date="2017-03-04T04:53:00Z">
        <w:r w:rsidR="00C351FB" w:rsidRPr="00C351FB">
          <w:rPr>
            <w:rPrChange w:id="359" w:author="Admin" w:date="2017-03-04T04:53:00Z">
              <w:rPr>
                <w:i/>
              </w:rPr>
            </w:rPrChange>
          </w:rPr>
          <w:t xml:space="preserve">. </w:t>
        </w:r>
        <w:r w:rsidR="00C351FB" w:rsidRPr="00C351FB">
          <w:rPr>
            <w:rPrChange w:id="360" w:author="Admin" w:date="2017-03-04T04:54:00Z">
              <w:rPr>
                <w:i/>
              </w:rPr>
            </w:rPrChange>
          </w:rPr>
          <w:t xml:space="preserve">Тоді  </w:t>
        </w:r>
      </w:ins>
      <w:ins w:id="361" w:author="Admin" w:date="2017-03-04T04:54:00Z">
        <w:r w:rsidR="00C351FB" w:rsidRPr="00C351FB">
          <w:rPr>
            <w:rPrChange w:id="362" w:author="Admin" w:date="2017-03-04T04:54:00Z">
              <w:rPr>
                <w:highlight w:val="cyan"/>
              </w:rPr>
            </w:rPrChange>
          </w:rPr>
          <w:t>у</w:t>
        </w:r>
        <w:r w:rsidR="00C351FB">
          <w:t xml:space="preserve">  випадку </w:t>
        </w:r>
      </w:ins>
      <w:ins w:id="363" w:author="Admin" w:date="2017-03-04T05:01:00Z">
        <w:r w:rsidR="00C351FB">
          <w:rPr>
            <w:i/>
            <w:lang w:val="en-US"/>
          </w:rPr>
          <w:t>t</w:t>
        </w:r>
        <w:r w:rsidR="00C351FB" w:rsidRPr="00C351FB">
          <w:rPr>
            <w:i/>
            <w:vertAlign w:val="subscript"/>
            <w:lang w:val="en-US"/>
          </w:rPr>
          <w:t>p</w:t>
        </w:r>
        <w:r w:rsidR="00C351FB">
          <w:t xml:space="preserve"> =</w:t>
        </w:r>
      </w:ins>
      <w:ins w:id="364" w:author="Admin" w:date="2017-03-04T04:54:00Z">
        <w:r w:rsidR="00C351FB">
          <w:t xml:space="preserve">10 нс </w:t>
        </w:r>
      </w:ins>
      <w:ins w:id="365" w:author="Admin" w:date="2017-03-04T04:55:00Z">
        <w:r w:rsidR="00C351FB">
          <w:t xml:space="preserve">розміри </w:t>
        </w:r>
        <w:r w:rsidR="00C351FB" w:rsidRPr="00C351FB">
          <w:rPr>
            <w:i/>
            <w:lang w:val="en-US"/>
          </w:rPr>
          <w:t>l</w:t>
        </w:r>
        <w:r w:rsidR="00C351FB" w:rsidRPr="00C351FB">
          <w:rPr>
            <w:i/>
            <w:vertAlign w:val="subscript"/>
            <w:lang w:val="en-US"/>
          </w:rPr>
          <w:t>th</w:t>
        </w:r>
        <w:r w:rsidR="00C351FB">
          <w:t xml:space="preserve"> </w:t>
        </w:r>
      </w:ins>
      <w:ins w:id="366" w:author="Admin" w:date="2017-03-04T04:56:00Z">
        <w:r w:rsidR="00C351FB">
          <w:t xml:space="preserve"> - </w:t>
        </w:r>
      </w:ins>
      <w:ins w:id="367" w:author="Admin" w:date="2017-03-04T04:55:00Z">
        <w:r w:rsidR="00C351FB">
          <w:t xml:space="preserve">порядку  </w:t>
        </w:r>
      </w:ins>
      <w:ins w:id="368" w:author="Admin" w:date="2017-03-04T04:56:00Z">
        <w:r w:rsidR="00C351FB">
          <w:t xml:space="preserve">одиниць </w:t>
        </w:r>
      </w:ins>
      <w:ins w:id="369" w:author="Admin" w:date="2017-03-04T04:55:00Z">
        <w:r w:rsidR="00C351FB">
          <w:t>мік</w:t>
        </w:r>
      </w:ins>
      <w:ins w:id="370" w:author="Admin" w:date="2017-03-04T04:56:00Z">
        <w:r w:rsidR="00C351FB">
          <w:t>р</w:t>
        </w:r>
      </w:ins>
      <w:ins w:id="371" w:author="Admin" w:date="2017-03-04T04:55:00Z">
        <w:r w:rsidR="00C351FB">
          <w:t>он</w:t>
        </w:r>
      </w:ins>
      <w:ins w:id="372" w:author="Admin" w:date="2017-03-05T11:57:00Z">
        <w:r w:rsidR="006963A3">
          <w:rPr>
            <w:lang w:val="en-US"/>
          </w:rPr>
          <w:t xml:space="preserve"> (</w:t>
        </w:r>
        <w:r w:rsidR="006963A3" w:rsidRPr="00C351FB">
          <w:rPr>
            <w:i/>
            <w:lang w:val="en-US"/>
          </w:rPr>
          <w:t>l</w:t>
        </w:r>
        <w:r w:rsidR="006963A3" w:rsidRPr="00C351FB">
          <w:rPr>
            <w:i/>
            <w:vertAlign w:val="subscript"/>
            <w:lang w:val="en-US"/>
          </w:rPr>
          <w:t>th</w:t>
        </w:r>
        <w:r w:rsidR="006963A3" w:rsidRPr="006963A3">
          <w:rPr>
            <w:lang w:val="en-US"/>
            <w:rPrChange w:id="373" w:author="Admin" w:date="2017-03-05T11:58:00Z">
              <w:rPr>
                <w:vertAlign w:val="subscript"/>
                <w:lang w:val="en-US"/>
              </w:rPr>
            </w:rPrChange>
          </w:rPr>
          <w:t>=</w:t>
        </w:r>
        <w:r w:rsidR="006963A3">
          <w:rPr>
            <w:vertAlign w:val="subscript"/>
            <w:lang w:val="en-US"/>
          </w:rPr>
          <w:t xml:space="preserve"> </w:t>
        </w:r>
        <w:r w:rsidR="006963A3" w:rsidRPr="006963A3">
          <w:rPr>
            <w:rFonts w:ascii="Arial" w:eastAsia="Times New Roman" w:hAnsi="Arial" w:cs="Arial"/>
            <w:sz w:val="20"/>
            <w:lang w:val="en-US"/>
            <w:rPrChange w:id="374" w:author="Admin" w:date="2017-03-05T11:58:00Z">
              <w:rPr>
                <w:rFonts w:ascii="Arial" w:eastAsia="Times New Roman" w:hAnsi="Arial" w:cs="Arial"/>
                <w:lang w:val="en-US"/>
              </w:rPr>
            </w:rPrChange>
          </w:rPr>
          <w:t>3.2·10</w:t>
        </w:r>
        <w:r w:rsidR="006963A3" w:rsidRPr="006963A3">
          <w:rPr>
            <w:rFonts w:ascii="Arial" w:eastAsia="Times New Roman" w:hAnsi="Arial" w:cs="Arial"/>
            <w:sz w:val="20"/>
            <w:vertAlign w:val="superscript"/>
            <w:lang w:val="en-US"/>
            <w:rPrChange w:id="375" w:author="Admin" w:date="2017-03-05T11:58:00Z">
              <w:rPr>
                <w:rFonts w:ascii="Arial" w:eastAsia="Times New Roman" w:hAnsi="Arial" w:cs="Arial"/>
                <w:vertAlign w:val="superscript"/>
                <w:lang w:val="en-US"/>
              </w:rPr>
            </w:rPrChange>
          </w:rPr>
          <w:t>-4</w:t>
        </w:r>
        <w:r w:rsidR="006963A3" w:rsidRPr="006963A3">
          <w:rPr>
            <w:rFonts w:ascii="Arial" w:eastAsia="Times New Roman" w:hAnsi="Arial" w:cs="Arial"/>
            <w:sz w:val="20"/>
            <w:lang w:val="en-US"/>
            <w:rPrChange w:id="376" w:author="Admin" w:date="2017-03-05T11:58:00Z">
              <w:rPr>
                <w:rFonts w:ascii="Arial" w:eastAsia="Times New Roman" w:hAnsi="Arial" w:cs="Arial"/>
                <w:lang w:val="en-US"/>
              </w:rPr>
            </w:rPrChange>
          </w:rPr>
          <w:t xml:space="preserve"> cm</w:t>
        </w:r>
      </w:ins>
      <w:ins w:id="377" w:author="Admin" w:date="2017-03-05T11:58:00Z">
        <w:r w:rsidR="006963A3">
          <w:rPr>
            <w:rFonts w:ascii="Arial" w:eastAsia="Times New Roman" w:hAnsi="Arial" w:cs="Arial"/>
            <w:sz w:val="20"/>
            <w:lang w:val="en-US"/>
          </w:rPr>
          <w:t>)</w:t>
        </w:r>
      </w:ins>
      <w:ins w:id="378" w:author="Admin" w:date="2017-03-04T04:56:00Z">
        <w:r w:rsidR="00C351FB">
          <w:t>, у ви</w:t>
        </w:r>
      </w:ins>
      <w:ins w:id="379" w:author="Admin" w:date="2017-03-04T05:00:00Z">
        <w:r w:rsidR="00C351FB">
          <w:t>п</w:t>
        </w:r>
      </w:ins>
      <w:ins w:id="380" w:author="Admin" w:date="2017-03-04T04:56:00Z">
        <w:r w:rsidR="00C351FB">
          <w:t>адку</w:t>
        </w:r>
      </w:ins>
      <w:ins w:id="381" w:author="Admin" w:date="2017-03-04T05:02:00Z">
        <w:r w:rsidR="00C351FB">
          <w:t xml:space="preserve"> </w:t>
        </w:r>
        <w:r w:rsidR="00C351FB">
          <w:rPr>
            <w:i/>
            <w:lang w:val="en-US"/>
          </w:rPr>
          <w:t>t</w:t>
        </w:r>
        <w:r w:rsidR="00C351FB" w:rsidRPr="00C351FB">
          <w:rPr>
            <w:i/>
            <w:vertAlign w:val="subscript"/>
            <w:lang w:val="en-US"/>
          </w:rPr>
          <w:t>p</w:t>
        </w:r>
        <w:r w:rsidR="00C351FB">
          <w:rPr>
            <w:i/>
            <w:vertAlign w:val="subscript"/>
          </w:rPr>
          <w:t xml:space="preserve"> = </w:t>
        </w:r>
      </w:ins>
      <w:ins w:id="382" w:author="Admin" w:date="2017-03-04T04:56:00Z">
        <w:r w:rsidR="00C351FB">
          <w:t>150 мкс</w:t>
        </w:r>
      </w:ins>
      <w:ins w:id="383" w:author="Admin" w:date="2017-03-04T04:57:00Z">
        <w:r w:rsidR="00C351FB">
          <w:t xml:space="preserve"> </w:t>
        </w:r>
      </w:ins>
      <w:ins w:id="384" w:author="Admin" w:date="2017-03-04T04:56:00Z">
        <w:r w:rsidR="00C351FB">
          <w:t xml:space="preserve"> </w:t>
        </w:r>
      </w:ins>
      <w:ins w:id="385" w:author="Admin" w:date="2017-03-04T04:57:00Z">
        <w:r w:rsidR="00C351FB" w:rsidRPr="00C351FB">
          <w:rPr>
            <w:i/>
            <w:lang w:val="en-US"/>
          </w:rPr>
          <w:t>l</w:t>
        </w:r>
        <w:r w:rsidR="00C351FB" w:rsidRPr="00C351FB">
          <w:rPr>
            <w:i/>
            <w:vertAlign w:val="subscript"/>
            <w:lang w:val="en-US"/>
          </w:rPr>
          <w:t>th</w:t>
        </w:r>
        <w:r w:rsidR="00C351FB">
          <w:t xml:space="preserve">  - порядку  </w:t>
        </w:r>
      </w:ins>
      <w:ins w:id="386" w:author="Admin" w:date="2017-03-04T04:59:00Z">
        <w:r w:rsidR="00C351FB">
          <w:t>сотні мікрон</w:t>
        </w:r>
      </w:ins>
      <w:ins w:id="387" w:author="Admin" w:date="2017-03-05T12:00:00Z">
        <w:r w:rsidR="006963A3">
          <w:rPr>
            <w:lang w:val="en-US"/>
          </w:rPr>
          <w:t xml:space="preserve"> (</w:t>
        </w:r>
        <w:r w:rsidR="006963A3" w:rsidRPr="00C351FB">
          <w:rPr>
            <w:i/>
            <w:lang w:val="en-US"/>
          </w:rPr>
          <w:t>l</w:t>
        </w:r>
        <w:r w:rsidR="006963A3" w:rsidRPr="00C351FB">
          <w:rPr>
            <w:i/>
            <w:vertAlign w:val="subscript"/>
            <w:lang w:val="en-US"/>
          </w:rPr>
          <w:t>th</w:t>
        </w:r>
        <w:r w:rsidR="006963A3" w:rsidRPr="006963A3">
          <w:rPr>
            <w:lang w:val="en-US"/>
          </w:rPr>
          <w:t>=</w:t>
        </w:r>
        <w:r w:rsidR="006963A3">
          <w:rPr>
            <w:vertAlign w:val="subscript"/>
            <w:lang w:val="en-US"/>
          </w:rPr>
          <w:t xml:space="preserve"> </w:t>
        </w:r>
        <w:r w:rsidR="006963A3" w:rsidRPr="006963A3">
          <w:rPr>
            <w:rFonts w:ascii="Arial" w:eastAsia="Times New Roman" w:hAnsi="Arial" w:cs="Arial"/>
            <w:sz w:val="20"/>
            <w:lang w:val="en-US"/>
          </w:rPr>
          <w:t>3.</w:t>
        </w:r>
      </w:ins>
      <w:ins w:id="388" w:author="Admin" w:date="2017-03-05T13:52:00Z">
        <w:r w:rsidR="001229F7">
          <w:rPr>
            <w:rFonts w:ascii="Arial" w:eastAsia="Times New Roman" w:hAnsi="Arial" w:cs="Arial"/>
            <w:sz w:val="20"/>
          </w:rPr>
          <w:t>2</w:t>
        </w:r>
      </w:ins>
      <w:ins w:id="389" w:author="Admin" w:date="2017-03-05T12:00:00Z">
        <w:r w:rsidR="006963A3" w:rsidRPr="006963A3">
          <w:rPr>
            <w:rFonts w:ascii="Arial" w:eastAsia="Times New Roman" w:hAnsi="Arial" w:cs="Arial"/>
            <w:sz w:val="20"/>
            <w:lang w:val="en-US"/>
          </w:rPr>
          <w:t>·10</w:t>
        </w:r>
        <w:r w:rsidR="006963A3" w:rsidRPr="006963A3">
          <w:rPr>
            <w:rFonts w:ascii="Arial" w:eastAsia="Times New Roman" w:hAnsi="Arial" w:cs="Arial"/>
            <w:sz w:val="20"/>
            <w:vertAlign w:val="superscript"/>
            <w:lang w:val="en-US"/>
          </w:rPr>
          <w:t>-</w:t>
        </w:r>
      </w:ins>
      <w:ins w:id="390" w:author="Admin" w:date="2017-03-05T12:01:00Z">
        <w:r w:rsidR="006963A3">
          <w:rPr>
            <w:rFonts w:ascii="Arial" w:eastAsia="Times New Roman" w:hAnsi="Arial" w:cs="Arial"/>
            <w:sz w:val="20"/>
            <w:vertAlign w:val="superscript"/>
            <w:lang w:val="en-US"/>
          </w:rPr>
          <w:t>2</w:t>
        </w:r>
      </w:ins>
      <w:ins w:id="391" w:author="Admin" w:date="2017-03-05T12:00:00Z">
        <w:r w:rsidR="006963A3" w:rsidRPr="006963A3">
          <w:rPr>
            <w:rFonts w:ascii="Arial" w:eastAsia="Times New Roman" w:hAnsi="Arial" w:cs="Arial"/>
            <w:sz w:val="20"/>
            <w:lang w:val="en-US"/>
          </w:rPr>
          <w:t xml:space="preserve"> cm</w:t>
        </w:r>
        <w:r w:rsidR="006963A3">
          <w:rPr>
            <w:rFonts w:ascii="Arial" w:eastAsia="Times New Roman" w:hAnsi="Arial" w:cs="Arial"/>
            <w:sz w:val="20"/>
            <w:lang w:val="en-US"/>
          </w:rPr>
          <w:t>)</w:t>
        </w:r>
      </w:ins>
      <w:ins w:id="392" w:author="Admin" w:date="2017-03-04T04:59:00Z">
        <w:r w:rsidR="00C351FB">
          <w:t xml:space="preserve">. </w:t>
        </w:r>
      </w:ins>
      <w:ins w:id="393" w:author="Admin" w:date="2017-03-04T21:27:00Z">
        <w:r>
          <w:t xml:space="preserve">Звідки </w:t>
        </w:r>
      </w:ins>
      <w:ins w:id="394" w:author="Admin" w:date="2017-03-04T21:23:00Z">
        <w:r w:rsidR="00C508DF">
          <w:t xml:space="preserve"> розігріт</w:t>
        </w:r>
      </w:ins>
      <w:ins w:id="395" w:author="Admin" w:date="2017-03-04T21:24:00Z">
        <w:r w:rsidR="00C508DF">
          <w:t>і</w:t>
        </w:r>
      </w:ins>
      <w:ins w:id="396" w:author="Admin" w:date="2017-03-04T21:23:00Z">
        <w:r w:rsidR="00C508DF">
          <w:t xml:space="preserve"> </w:t>
        </w:r>
      </w:ins>
      <w:ins w:id="397" w:author="Admin" w:date="2017-03-04T21:24:00Z">
        <w:r w:rsidR="00C508DF">
          <w:t>о</w:t>
        </w:r>
      </w:ins>
      <w:ins w:id="398" w:author="Admin" w:date="2017-03-04T21:23:00Z">
        <w:r w:rsidR="00C508DF">
          <w:t>бєм</w:t>
        </w:r>
      </w:ins>
      <w:ins w:id="399" w:author="Admin" w:date="2017-03-04T21:24:00Z">
        <w:r w:rsidR="00C508DF">
          <w:t>и</w:t>
        </w:r>
      </w:ins>
      <w:ins w:id="400" w:author="Admin" w:date="2017-03-04T21:23:00Z">
        <w:r w:rsidR="00C508DF">
          <w:t xml:space="preserve"> </w:t>
        </w:r>
      </w:ins>
      <w:ins w:id="401" w:author="Admin" w:date="2017-03-05T15:26:00Z">
        <w:r w:rsidR="00F8583A">
          <w:t xml:space="preserve">(а, відповідно, і маси) </w:t>
        </w:r>
      </w:ins>
      <w:ins w:id="402" w:author="Admin" w:date="2017-03-04T21:24:00Z">
        <w:r w:rsidR="00C508DF">
          <w:t>мають різницю на 2 порядки при одній і тій самій енергії.</w:t>
        </w:r>
      </w:ins>
      <w:ins w:id="403" w:author="Admin" w:date="2017-03-04T21:25:00Z">
        <w:r w:rsidR="00C508DF">
          <w:t xml:space="preserve"> </w:t>
        </w:r>
      </w:ins>
      <w:ins w:id="404" w:author="Admin" w:date="2017-03-04T21:24:00Z">
        <w:r w:rsidR="00C508DF">
          <w:t xml:space="preserve"> </w:t>
        </w:r>
      </w:ins>
      <w:ins w:id="405" w:author="Admin" w:date="2017-03-04T04:59:00Z">
        <w:r w:rsidR="00C351FB">
          <w:t xml:space="preserve">А це означає, що у першому випадку </w:t>
        </w:r>
      </w:ins>
      <w:ins w:id="406" w:author="Admin" w:date="2017-03-04T05:06:00Z">
        <w:r w:rsidR="00647A58">
          <w:t xml:space="preserve">процес розігріву ближче до недисипативного, </w:t>
        </w:r>
      </w:ins>
      <w:ins w:id="407" w:author="Admin" w:date="2017-03-04T05:02:00Z">
        <w:r w:rsidR="00C351FB">
          <w:t>густина енергії на одиницю об</w:t>
        </w:r>
      </w:ins>
      <w:ins w:id="408" w:author="Admin" w:date="2017-03-04T05:08:00Z">
        <w:r w:rsidR="00647A58">
          <w:rPr>
            <w:lang w:val="en-US"/>
          </w:rPr>
          <w:t>’</w:t>
        </w:r>
      </w:ins>
      <w:ins w:id="409" w:author="Admin" w:date="2017-03-04T05:02:00Z">
        <w:r w:rsidR="00C351FB">
          <w:t xml:space="preserve">єму </w:t>
        </w:r>
      </w:ins>
      <w:ins w:id="410" w:author="Admin" w:date="2017-03-04T05:05:00Z">
        <w:r w:rsidR="00647A58">
          <w:t xml:space="preserve">на </w:t>
        </w:r>
      </w:ins>
      <w:ins w:id="411" w:author="Admin" w:date="2017-03-04T21:22:00Z">
        <w:r w:rsidR="00C508DF">
          <w:rPr>
            <w:lang w:val="en-US"/>
          </w:rPr>
          <w:t>~ 2</w:t>
        </w:r>
      </w:ins>
      <w:ins w:id="412" w:author="Admin" w:date="2017-03-04T05:07:00Z">
        <w:r w:rsidR="00647A58">
          <w:t xml:space="preserve"> порядки </w:t>
        </w:r>
        <w:r w:rsidR="00647A58" w:rsidRPr="006963A3">
          <w:rPr>
            <w:rPrChange w:id="413" w:author="Admin" w:date="2017-03-05T12:05:00Z">
              <w:rPr/>
            </w:rPrChange>
          </w:rPr>
          <w:t>вище,</w:t>
        </w:r>
        <w:r w:rsidR="00647A58">
          <w:t xml:space="preserve"> ніж при  мі</w:t>
        </w:r>
      </w:ins>
      <w:ins w:id="414" w:author="Admin" w:date="2017-03-04T05:08:00Z">
        <w:r w:rsidR="00647A58">
          <w:t>лі</w:t>
        </w:r>
      </w:ins>
      <w:ins w:id="415" w:author="Admin" w:date="2017-03-04T05:07:00Z">
        <w:r w:rsidR="00647A58">
          <w:t xml:space="preserve">секундному </w:t>
        </w:r>
      </w:ins>
      <w:ins w:id="416" w:author="Admin" w:date="2017-03-04T15:40:00Z">
        <w:r w:rsidR="00940C1B">
          <w:rPr>
            <w:lang w:val="en-US"/>
          </w:rPr>
          <w:t xml:space="preserve">(0,150 </w:t>
        </w:r>
      </w:ins>
      <w:ins w:id="417" w:author="Admin" w:date="2017-03-04T15:41:00Z">
        <w:r w:rsidR="00940C1B">
          <w:t xml:space="preserve">мс) </w:t>
        </w:r>
      </w:ins>
      <w:ins w:id="418" w:author="Admin" w:date="2017-03-04T05:08:00Z">
        <w:r w:rsidR="00647A58">
          <w:t>діапазоні</w:t>
        </w:r>
      </w:ins>
      <w:ins w:id="419" w:author="Admin" w:date="2017-03-04T05:09:00Z">
        <w:r w:rsidR="009D5C01">
          <w:t xml:space="preserve"> </w:t>
        </w:r>
      </w:ins>
      <w:ins w:id="420" w:author="Admin" w:date="2017-03-04T05:13:00Z">
        <w:r w:rsidR="009D5C01">
          <w:t xml:space="preserve">при </w:t>
        </w:r>
      </w:ins>
      <w:ins w:id="421" w:author="Admin" w:date="2017-03-04T21:27:00Z">
        <w:r>
          <w:t>тій же</w:t>
        </w:r>
      </w:ins>
      <w:ins w:id="422" w:author="Admin" w:date="2017-03-04T05:13:00Z">
        <w:r w:rsidR="009D5C01">
          <w:t xml:space="preserve"> енергії імпульсу</w:t>
        </w:r>
      </w:ins>
      <w:ins w:id="423" w:author="Admin" w:date="2017-03-04T05:08:00Z">
        <w:r w:rsidR="00647A58">
          <w:t>.</w:t>
        </w:r>
      </w:ins>
      <w:ins w:id="424" w:author="Admin" w:date="2017-03-05T13:35:00Z">
        <w:r w:rsidR="006963A3">
          <w:t xml:space="preserve"> Оцінки показують</w:t>
        </w:r>
      </w:ins>
      <w:ins w:id="425" w:author="Admin" w:date="2017-03-05T13:36:00Z">
        <w:r w:rsidR="006963A3">
          <w:t xml:space="preserve">, </w:t>
        </w:r>
      </w:ins>
      <w:ins w:id="426" w:author="Admin" w:date="2017-03-05T13:55:00Z">
        <w:r w:rsidR="001229F7">
          <w:t>що</w:t>
        </w:r>
      </w:ins>
      <w:ins w:id="427" w:author="Admin" w:date="2017-03-05T15:32:00Z">
        <w:r w:rsidR="003A06F4">
          <w:t>,</w:t>
        </w:r>
      </w:ins>
      <w:ins w:id="428" w:author="Admin" w:date="2017-03-05T13:55:00Z">
        <w:r w:rsidR="001229F7">
          <w:t xml:space="preserve"> </w:t>
        </w:r>
      </w:ins>
      <w:ins w:id="429" w:author="Admin" w:date="2017-03-05T15:32:00Z">
        <w:r w:rsidR="003A06F4">
          <w:t>наприклад,</w:t>
        </w:r>
      </w:ins>
      <w:ins w:id="430" w:author="Admin" w:date="2017-03-05T15:21:00Z">
        <w:r w:rsidR="00F8583A">
          <w:t xml:space="preserve">для </w:t>
        </w:r>
        <w:r w:rsidR="00F8583A">
          <w:rPr>
            <w:lang w:val="en-US"/>
          </w:rPr>
          <w:t xml:space="preserve">Si </w:t>
        </w:r>
        <w:r w:rsidR="00F8583A">
          <w:t xml:space="preserve">при </w:t>
        </w:r>
      </w:ins>
      <w:ins w:id="431" w:author="Admin" w:date="2017-03-05T13:59:00Z">
        <w:r w:rsidR="001229F7">
          <w:t xml:space="preserve">однаковій </w:t>
        </w:r>
      </w:ins>
      <w:ins w:id="432" w:author="Admin" w:date="2017-03-05T13:55:00Z">
        <w:r w:rsidR="001229F7">
          <w:t xml:space="preserve"> </w:t>
        </w:r>
      </w:ins>
      <w:ins w:id="433" w:author="Admin" w:date="2017-03-05T14:00:00Z">
        <w:r w:rsidR="001229F7" w:rsidRPr="00F8583A">
          <w:rPr>
            <w:b/>
            <w:rPrChange w:id="434" w:author="Admin" w:date="2017-03-05T15:23:00Z">
              <w:rPr/>
            </w:rPrChange>
          </w:rPr>
          <w:t>поглинутій</w:t>
        </w:r>
        <w:r w:rsidR="001229F7">
          <w:t xml:space="preserve"> </w:t>
        </w:r>
      </w:ins>
      <w:ins w:id="435" w:author="Admin" w:date="2017-03-05T13:36:00Z">
        <w:r w:rsidR="006963A3">
          <w:t xml:space="preserve">енергії </w:t>
        </w:r>
      </w:ins>
      <w:ins w:id="436" w:author="Admin" w:date="2017-03-05T13:35:00Z">
        <w:r w:rsidR="006963A3">
          <w:t xml:space="preserve"> </w:t>
        </w:r>
      </w:ins>
      <w:ins w:id="437" w:author="Admin" w:date="2017-03-05T13:36:00Z">
        <w:r w:rsidR="006963A3">
          <w:t xml:space="preserve">в імпульсі </w:t>
        </w:r>
      </w:ins>
    </w:p>
    <w:p w:rsidR="001229F7" w:rsidRDefault="00F8583A" w:rsidP="00ED7439">
      <w:pPr>
        <w:rPr>
          <w:ins w:id="438" w:author="Admin" w:date="2017-03-05T14:01:00Z"/>
        </w:rPr>
        <w:pPrChange w:id="439" w:author="Admin" w:date="2017-03-05T22:25:00Z">
          <w:pPr/>
        </w:pPrChange>
      </w:pPr>
      <w:ins w:id="440" w:author="Admin" w:date="2017-03-05T15:25:00Z">
        <w:r>
          <w:t>Е</w:t>
        </w:r>
      </w:ins>
      <w:ins w:id="441" w:author="Admin" w:date="2017-03-05T13:49:00Z">
        <w:r w:rsidR="001229F7">
          <w:rPr>
            <w:lang w:val="en-US"/>
          </w:rPr>
          <w:t xml:space="preserve"> =</w:t>
        </w:r>
      </w:ins>
      <w:ins w:id="442" w:author="Admin" w:date="2017-03-05T14:00:00Z">
        <w:r w:rsidR="001229F7">
          <w:t xml:space="preserve"> </w:t>
        </w:r>
      </w:ins>
      <w:ins w:id="443" w:author="Admin" w:date="2017-03-05T13:36:00Z">
        <w:r w:rsidR="006963A3">
          <w:t>1 мДж</w:t>
        </w:r>
      </w:ins>
      <w:ins w:id="444" w:author="Admin" w:date="2017-03-05T13:37:00Z">
        <w:r w:rsidR="006963A3">
          <w:t xml:space="preserve">, </w:t>
        </w:r>
      </w:ins>
      <w:ins w:id="445" w:author="Admin" w:date="2017-03-05T13:49:00Z">
        <w:r w:rsidR="001229F7">
          <w:rPr>
            <w:lang w:val="en-US"/>
          </w:rPr>
          <w:t xml:space="preserve">d = 100 mkm, </w:t>
        </w:r>
      </w:ins>
      <w:ins w:id="446" w:author="Admin" w:date="2017-03-05T13:51:00Z">
        <w:r w:rsidR="001229F7">
          <w:rPr>
            <w:i/>
            <w:lang w:val="en-US"/>
          </w:rPr>
          <w:t>t</w:t>
        </w:r>
        <w:r w:rsidR="001229F7" w:rsidRPr="00C351FB">
          <w:rPr>
            <w:i/>
            <w:vertAlign w:val="subscript"/>
            <w:lang w:val="en-US"/>
          </w:rPr>
          <w:t>p</w:t>
        </w:r>
        <w:r w:rsidR="001229F7">
          <w:rPr>
            <w:i/>
            <w:vertAlign w:val="subscript"/>
          </w:rPr>
          <w:t xml:space="preserve"> = </w:t>
        </w:r>
        <w:r w:rsidR="001229F7">
          <w:t>150 мкс</w:t>
        </w:r>
        <w:r w:rsidR="001229F7">
          <w:t xml:space="preserve">, </w:t>
        </w:r>
        <w:r w:rsidR="001229F7" w:rsidRPr="00C351FB">
          <w:rPr>
            <w:i/>
            <w:lang w:val="en-US"/>
          </w:rPr>
          <w:t>l</w:t>
        </w:r>
        <w:r w:rsidR="001229F7" w:rsidRPr="00C351FB">
          <w:rPr>
            <w:i/>
            <w:vertAlign w:val="subscript"/>
            <w:lang w:val="en-US"/>
          </w:rPr>
          <w:t>th</w:t>
        </w:r>
        <w:r w:rsidR="001229F7" w:rsidRPr="006963A3">
          <w:rPr>
            <w:lang w:val="en-US"/>
          </w:rPr>
          <w:t>=</w:t>
        </w:r>
        <w:r w:rsidR="001229F7">
          <w:rPr>
            <w:vertAlign w:val="subscript"/>
            <w:lang w:val="en-US"/>
          </w:rPr>
          <w:t xml:space="preserve"> </w:t>
        </w:r>
        <w:r w:rsidR="001229F7" w:rsidRPr="006963A3">
          <w:rPr>
            <w:rFonts w:ascii="Arial" w:eastAsia="Times New Roman" w:hAnsi="Arial" w:cs="Arial"/>
            <w:sz w:val="20"/>
            <w:lang w:val="en-US"/>
          </w:rPr>
          <w:t>3.2·10</w:t>
        </w:r>
        <w:r w:rsidR="001229F7" w:rsidRPr="006963A3">
          <w:rPr>
            <w:rFonts w:ascii="Arial" w:eastAsia="Times New Roman" w:hAnsi="Arial" w:cs="Arial"/>
            <w:sz w:val="20"/>
            <w:vertAlign w:val="superscript"/>
            <w:lang w:val="en-US"/>
          </w:rPr>
          <w:t>-</w:t>
        </w:r>
      </w:ins>
      <w:ins w:id="447" w:author="Admin" w:date="2017-03-05T13:52:00Z">
        <w:r w:rsidR="001229F7">
          <w:rPr>
            <w:rFonts w:ascii="Arial" w:eastAsia="Times New Roman" w:hAnsi="Arial" w:cs="Arial"/>
            <w:sz w:val="20"/>
            <w:vertAlign w:val="superscript"/>
          </w:rPr>
          <w:t>2</w:t>
        </w:r>
      </w:ins>
      <w:ins w:id="448" w:author="Admin" w:date="2017-03-05T13:51:00Z">
        <w:r w:rsidR="001229F7" w:rsidRPr="006963A3">
          <w:rPr>
            <w:rFonts w:ascii="Arial" w:eastAsia="Times New Roman" w:hAnsi="Arial" w:cs="Arial"/>
            <w:sz w:val="20"/>
            <w:lang w:val="en-US"/>
          </w:rPr>
          <w:t xml:space="preserve"> cm</w:t>
        </w:r>
      </w:ins>
      <w:ins w:id="449" w:author="Admin" w:date="2017-03-05T13:52:00Z">
        <w:r w:rsidR="001229F7">
          <w:rPr>
            <w:rFonts w:ascii="Arial" w:eastAsia="Times New Roman" w:hAnsi="Arial" w:cs="Arial"/>
            <w:sz w:val="20"/>
          </w:rPr>
          <w:t xml:space="preserve">, </w:t>
        </w:r>
      </w:ins>
      <w:ins w:id="450" w:author="Admin" w:date="2017-03-05T13:51:00Z">
        <w:r w:rsidR="001229F7">
          <w:t xml:space="preserve">  </w:t>
        </w:r>
      </w:ins>
      <w:ins w:id="451" w:author="Admin" w:date="2017-03-05T13:52:00Z">
        <w:r w:rsidR="001229F7">
          <w:t>Δ</w:t>
        </w:r>
        <w:r w:rsidR="001229F7">
          <w:t xml:space="preserve">Т </w:t>
        </w:r>
      </w:ins>
      <w:ins w:id="452" w:author="Admin" w:date="2017-03-05T13:53:00Z">
        <w:r w:rsidR="001229F7">
          <w:t>≈</w:t>
        </w:r>
      </w:ins>
      <w:ins w:id="453" w:author="Admin" w:date="2017-03-05T13:52:00Z">
        <w:r w:rsidR="001229F7">
          <w:t xml:space="preserve"> </w:t>
        </w:r>
        <w:r w:rsidR="001229F7" w:rsidRPr="001229F7">
          <w:rPr>
            <w:b/>
            <w:rPrChange w:id="454" w:author="Admin" w:date="2017-03-05T13:56:00Z">
              <w:rPr/>
            </w:rPrChange>
          </w:rPr>
          <w:t xml:space="preserve">150 </w:t>
        </w:r>
      </w:ins>
      <w:ins w:id="455" w:author="Admin" w:date="2017-03-05T13:56:00Z">
        <w:r w:rsidR="001229F7" w:rsidRPr="001229F7">
          <w:rPr>
            <w:b/>
            <w:vertAlign w:val="superscript"/>
            <w:rPrChange w:id="456" w:author="Admin" w:date="2017-03-05T13:56:00Z">
              <w:rPr>
                <w:b/>
              </w:rPr>
            </w:rPrChange>
          </w:rPr>
          <w:t>о</w:t>
        </w:r>
      </w:ins>
      <w:ins w:id="457" w:author="Admin" w:date="2017-03-05T13:52:00Z">
        <w:r w:rsidR="001229F7" w:rsidRPr="001229F7">
          <w:rPr>
            <w:b/>
            <w:rPrChange w:id="458" w:author="Admin" w:date="2017-03-05T13:56:00Z">
              <w:rPr/>
            </w:rPrChange>
          </w:rPr>
          <w:t>С</w:t>
        </w:r>
      </w:ins>
      <w:ins w:id="459" w:author="Admin" w:date="2017-03-05T13:53:00Z">
        <w:r w:rsidR="001229F7">
          <w:t xml:space="preserve">, </w:t>
        </w:r>
      </w:ins>
    </w:p>
    <w:p w:rsidR="001229F7" w:rsidRDefault="001229F7" w:rsidP="00ED7439">
      <w:pPr>
        <w:rPr>
          <w:ins w:id="460" w:author="Admin" w:date="2017-03-05T13:58:00Z"/>
          <w:b/>
        </w:rPr>
        <w:pPrChange w:id="461" w:author="Admin" w:date="2017-03-05T22:25:00Z">
          <w:pPr/>
        </w:pPrChange>
      </w:pPr>
      <w:ins w:id="462" w:author="Admin" w:date="2017-03-05T13:59:00Z">
        <w:r>
          <w:t xml:space="preserve">а </w:t>
        </w:r>
      </w:ins>
      <w:ins w:id="463" w:author="Admin" w:date="2017-03-05T13:53:00Z">
        <w:r>
          <w:t xml:space="preserve">при </w:t>
        </w:r>
        <w:r>
          <w:rPr>
            <w:i/>
            <w:lang w:val="en-US"/>
          </w:rPr>
          <w:t>t</w:t>
        </w:r>
        <w:r w:rsidRPr="00C351FB">
          <w:rPr>
            <w:i/>
            <w:vertAlign w:val="subscript"/>
            <w:lang w:val="en-US"/>
          </w:rPr>
          <w:t>p</w:t>
        </w:r>
        <w:r>
          <w:rPr>
            <w:i/>
            <w:vertAlign w:val="subscript"/>
          </w:rPr>
          <w:t xml:space="preserve"> </w:t>
        </w:r>
        <w:r w:rsidRPr="001229F7">
          <w:rPr>
            <w:i/>
            <w:rPrChange w:id="464" w:author="Admin" w:date="2017-03-05T13:54:00Z">
              <w:rPr>
                <w:i/>
                <w:vertAlign w:val="subscript"/>
              </w:rPr>
            </w:rPrChange>
          </w:rPr>
          <w:t>=</w:t>
        </w:r>
      </w:ins>
      <w:ins w:id="465" w:author="Admin" w:date="2017-03-05T13:54:00Z">
        <w:r>
          <w:t>10 нс</w:t>
        </w:r>
        <w:r w:rsidRPr="001229F7">
          <w:rPr>
            <w:i/>
            <w:lang w:val="en-US"/>
          </w:rPr>
          <w:t xml:space="preserve"> </w:t>
        </w:r>
        <w:r w:rsidRPr="00C351FB">
          <w:rPr>
            <w:i/>
            <w:lang w:val="en-US"/>
          </w:rPr>
          <w:t>l</w:t>
        </w:r>
        <w:r w:rsidRPr="00C351FB">
          <w:rPr>
            <w:i/>
            <w:vertAlign w:val="subscript"/>
            <w:lang w:val="en-US"/>
          </w:rPr>
          <w:t>th</w:t>
        </w:r>
        <w:r w:rsidRPr="006963A3">
          <w:rPr>
            <w:lang w:val="en-US"/>
          </w:rPr>
          <w:t>=</w:t>
        </w:r>
        <w:r>
          <w:rPr>
            <w:vertAlign w:val="subscript"/>
            <w:lang w:val="en-US"/>
          </w:rPr>
          <w:t xml:space="preserve"> </w:t>
        </w:r>
        <w:r w:rsidRPr="006963A3">
          <w:rPr>
            <w:rFonts w:ascii="Arial" w:eastAsia="Times New Roman" w:hAnsi="Arial" w:cs="Arial"/>
            <w:sz w:val="20"/>
            <w:lang w:val="en-US"/>
          </w:rPr>
          <w:t>3.2·10</w:t>
        </w:r>
        <w:r w:rsidRPr="006963A3">
          <w:rPr>
            <w:rFonts w:ascii="Arial" w:eastAsia="Times New Roman" w:hAnsi="Arial" w:cs="Arial"/>
            <w:sz w:val="20"/>
            <w:vertAlign w:val="superscript"/>
            <w:lang w:val="en-US"/>
          </w:rPr>
          <w:t>-</w:t>
        </w:r>
        <w:r>
          <w:rPr>
            <w:rFonts w:ascii="Arial" w:eastAsia="Times New Roman" w:hAnsi="Arial" w:cs="Arial"/>
            <w:sz w:val="20"/>
            <w:vertAlign w:val="superscript"/>
          </w:rPr>
          <w:t>4</w:t>
        </w:r>
      </w:ins>
      <w:ins w:id="466" w:author="Admin" w:date="2017-03-05T13:55:00Z">
        <w:r w:rsidRPr="001229F7">
          <w:t xml:space="preserve"> </w:t>
        </w:r>
        <w:r>
          <w:t xml:space="preserve">, </w:t>
        </w:r>
        <w:r w:rsidRPr="001229F7">
          <w:rPr>
            <w:b/>
            <w:rPrChange w:id="467" w:author="Admin" w:date="2017-03-05T13:56:00Z">
              <w:rPr/>
            </w:rPrChange>
          </w:rPr>
          <w:t>ΔТ ≈ 150</w:t>
        </w:r>
        <w:r w:rsidRPr="001229F7">
          <w:rPr>
            <w:b/>
            <w:rPrChange w:id="468" w:author="Admin" w:date="2017-03-05T13:56:00Z">
              <w:rPr/>
            </w:rPrChange>
          </w:rPr>
          <w:t>00</w:t>
        </w:r>
      </w:ins>
      <w:ins w:id="469" w:author="Admin" w:date="2017-03-05T13:56:00Z">
        <w:r w:rsidRPr="001229F7">
          <w:rPr>
            <w:b/>
          </w:rPr>
          <w:t xml:space="preserve"> </w:t>
        </w:r>
        <w:r w:rsidRPr="001229F7">
          <w:rPr>
            <w:b/>
            <w:vertAlign w:val="superscript"/>
            <w:rPrChange w:id="470" w:author="Admin" w:date="2017-03-05T13:56:00Z">
              <w:rPr>
                <w:b/>
              </w:rPr>
            </w:rPrChange>
          </w:rPr>
          <w:t>о</w:t>
        </w:r>
        <w:r w:rsidRPr="001229F7">
          <w:rPr>
            <w:b/>
          </w:rPr>
          <w:t>С</w:t>
        </w:r>
      </w:ins>
      <w:ins w:id="471" w:author="Admin" w:date="2017-03-05T13:58:00Z">
        <w:r>
          <w:rPr>
            <w:b/>
          </w:rPr>
          <w:t>.</w:t>
        </w:r>
      </w:ins>
      <w:ins w:id="472" w:author="Admin" w:date="2017-03-05T22:51:00Z">
        <w:r w:rsidR="00856C71">
          <w:rPr>
            <w:b/>
          </w:rPr>
          <w:t xml:space="preserve"> (У грубому припущенні твердої фази)</w:t>
        </w:r>
      </w:ins>
    </w:p>
    <w:p w:rsidR="00C351FB" w:rsidRPr="001229F7" w:rsidRDefault="00856C71" w:rsidP="00ED7439">
      <w:pPr>
        <w:rPr>
          <w:ins w:id="473" w:author="Admin" w:date="2017-03-04T05:08:00Z"/>
          <w:rPrChange w:id="474" w:author="Admin" w:date="2017-03-05T13:54:00Z">
            <w:rPr>
              <w:ins w:id="475" w:author="Admin" w:date="2017-03-04T05:08:00Z"/>
            </w:rPr>
          </w:rPrChange>
        </w:rPr>
        <w:pPrChange w:id="476" w:author="Admin" w:date="2017-03-05T22:25:00Z">
          <w:pPr/>
        </w:pPrChange>
      </w:pPr>
      <w:ins w:id="477" w:author="Admin" w:date="2017-03-05T13:57:00Z">
        <w:r>
          <w:t xml:space="preserve"> </w:t>
        </w:r>
      </w:ins>
      <w:ins w:id="478" w:author="Admin" w:date="2017-03-05T22:53:00Z">
        <w:r w:rsidRPr="00856C71">
          <w:t>І</w:t>
        </w:r>
        <w:r w:rsidRPr="00856C71">
          <w:t>накше</w:t>
        </w:r>
      </w:ins>
      <w:ins w:id="479" w:author="Admin" w:date="2017-03-05T22:48:00Z">
        <w:r>
          <w:t>,</w:t>
        </w:r>
      </w:ins>
      <w:ins w:id="480" w:author="Admin" w:date="2017-03-05T18:50:00Z">
        <w:r w:rsidR="00C9123C">
          <w:t xml:space="preserve"> </w:t>
        </w:r>
      </w:ins>
      <w:ins w:id="481" w:author="Admin" w:date="2017-03-05T18:49:00Z">
        <w:r w:rsidR="00C9123C">
          <w:t xml:space="preserve"> </w:t>
        </w:r>
      </w:ins>
      <w:ins w:id="482" w:author="Admin" w:date="2017-03-05T22:48:00Z">
        <w:r>
          <w:t>строго кажучи</w:t>
        </w:r>
      </w:ins>
      <w:ins w:id="483" w:author="Admin" w:date="2017-03-05T22:51:00Z">
        <w:r>
          <w:t xml:space="preserve">, </w:t>
        </w:r>
      </w:ins>
      <w:ins w:id="484" w:author="Admin" w:date="2017-03-05T22:48:00Z">
        <w:r>
          <w:t xml:space="preserve"> </w:t>
        </w:r>
      </w:ins>
      <w:ins w:id="485" w:author="Admin" w:date="2017-03-05T22:53:00Z">
        <w:r>
          <w:t>дійсно потрібно</w:t>
        </w:r>
      </w:ins>
      <w:ins w:id="486" w:author="Admin" w:date="2017-03-05T22:52:00Z">
        <w:r>
          <w:t xml:space="preserve"> </w:t>
        </w:r>
      </w:ins>
      <w:ins w:id="487" w:author="Admin" w:date="2017-03-05T13:57:00Z">
        <w:r w:rsidR="001229F7">
          <w:t xml:space="preserve"> вирішувати</w:t>
        </w:r>
      </w:ins>
      <w:ins w:id="488" w:author="Admin" w:date="2017-03-05T15:18:00Z">
        <w:r w:rsidR="00F8583A">
          <w:t xml:space="preserve"> </w:t>
        </w:r>
      </w:ins>
      <w:ins w:id="489" w:author="Admin" w:date="2017-03-05T13:57:00Z">
        <w:r w:rsidR="001229F7">
          <w:t>термодифузійне</w:t>
        </w:r>
      </w:ins>
      <w:ins w:id="490" w:author="Admin" w:date="2017-03-05T14:02:00Z">
        <w:r w:rsidR="00F6025E">
          <w:t xml:space="preserve"> нестаціонарне </w:t>
        </w:r>
      </w:ins>
      <w:ins w:id="491" w:author="Admin" w:date="2017-03-05T13:57:00Z">
        <w:r w:rsidR="001229F7">
          <w:t xml:space="preserve"> рівняння</w:t>
        </w:r>
      </w:ins>
      <w:ins w:id="492" w:author="Admin" w:date="2017-03-05T15:19:00Z">
        <w:r w:rsidR="00F8583A">
          <w:t xml:space="preserve"> </w:t>
        </w:r>
      </w:ins>
      <w:ins w:id="493" w:author="Admin" w:date="2017-03-05T18:51:00Z">
        <w:r w:rsidR="00C9123C">
          <w:t>для багатошарової системи</w:t>
        </w:r>
      </w:ins>
      <w:ins w:id="494" w:author="Admin" w:date="2017-03-05T22:53:00Z">
        <w:r>
          <w:t xml:space="preserve"> (ЛФ)</w:t>
        </w:r>
      </w:ins>
      <w:ins w:id="495" w:author="Admin" w:date="2017-03-05T18:51:00Z">
        <w:r w:rsidR="00C9123C">
          <w:t xml:space="preserve"> </w:t>
        </w:r>
      </w:ins>
    </w:p>
    <w:p w:rsidR="00647A58" w:rsidRPr="00C351FB" w:rsidRDefault="00647A58" w:rsidP="00ED7439">
      <w:pPr>
        <w:rPr>
          <w:highlight w:val="cyan"/>
          <w:rPrChange w:id="496" w:author="Admin" w:date="2017-03-04T04:53:00Z">
            <w:rPr/>
          </w:rPrChange>
        </w:rPr>
        <w:pPrChange w:id="497" w:author="Admin" w:date="2017-03-05T22:25:00Z">
          <w:pPr/>
        </w:pPrChange>
      </w:pPr>
    </w:p>
    <w:p w:rsidR="00E57E9D" w:rsidRDefault="00E57E9D" w:rsidP="00ED7439">
      <w:pPr>
        <w:pPrChange w:id="498" w:author="Admin" w:date="2017-03-05T22:25:00Z">
          <w:pPr/>
        </w:pPrChange>
      </w:pPr>
      <w:r>
        <w:rPr>
          <w:highlight w:val="cyan"/>
        </w:rPr>
        <w:t>Андрій Григорович, Коля, тут ваш вихід. Треба якось оцінити максимальну температуру і бажано її кінетику (постійну спаду) при інтенсивності 5,5х10</w:t>
      </w:r>
      <w:r>
        <w:rPr>
          <w:highlight w:val="cyan"/>
          <w:vertAlign w:val="superscript"/>
        </w:rPr>
        <w:t>4</w:t>
      </w:r>
      <w:r>
        <w:rPr>
          <w:highlight w:val="cyan"/>
        </w:rPr>
        <w:t>Вт\см</w:t>
      </w:r>
      <w:r>
        <w:rPr>
          <w:highlight w:val="cyan"/>
          <w:vertAlign w:val="superscript"/>
        </w:rPr>
        <w:t>2</w:t>
      </w:r>
      <w:r>
        <w:rPr>
          <w:highlight w:val="cyan"/>
        </w:rPr>
        <w:t xml:space="preserve"> та тривалості імпульсу 150 мкс, а також коли І=7,5х10</w:t>
      </w:r>
      <w:r>
        <w:rPr>
          <w:highlight w:val="cyan"/>
          <w:vertAlign w:val="superscript"/>
        </w:rPr>
        <w:t>7</w:t>
      </w:r>
      <w:r>
        <w:rPr>
          <w:highlight w:val="cyan"/>
        </w:rPr>
        <w:t xml:space="preserve"> Вт\см</w:t>
      </w:r>
      <w:r>
        <w:rPr>
          <w:highlight w:val="cyan"/>
          <w:vertAlign w:val="superscript"/>
        </w:rPr>
        <w:t>2</w:t>
      </w:r>
      <w:r>
        <w:rPr>
          <w:highlight w:val="cyan"/>
        </w:rPr>
        <w:t xml:space="preserve">  при </w:t>
      </w:r>
      <w:r>
        <w:rPr>
          <w:rFonts w:ascii="Symbol" w:hAnsi="Symbol"/>
          <w:sz w:val="32"/>
          <w:highlight w:val="cyan"/>
        </w:rPr>
        <w:t></w:t>
      </w:r>
      <w:r>
        <w:rPr>
          <w:highlight w:val="cyan"/>
          <w:vertAlign w:val="subscript"/>
        </w:rPr>
        <w:t xml:space="preserve"> </w:t>
      </w:r>
      <w:r>
        <w:rPr>
          <w:highlight w:val="cyan"/>
        </w:rPr>
        <w:t>= 10 нс?</w:t>
      </w:r>
      <w:r>
        <w:t xml:space="preserve">  </w:t>
      </w:r>
    </w:p>
    <w:p w:rsidR="00E57E9D" w:rsidRDefault="00E57E9D" w:rsidP="00ED7439">
      <w:pPr>
        <w:pPrChange w:id="499" w:author="Admin" w:date="2017-03-05T22:25:00Z">
          <w:pPr/>
        </w:pPrChange>
      </w:pPr>
    </w:p>
    <w:p w:rsidR="00E57E9D" w:rsidRDefault="00E57E9D" w:rsidP="00ED7439">
      <w:pPr>
        <w:pPrChange w:id="500" w:author="Admin" w:date="2017-03-05T22:25:00Z">
          <w:pPr/>
        </w:pPrChange>
      </w:pPr>
      <w:r>
        <w:t xml:space="preserve">На рис. 6 показано залежності розміру кристалів і частки об’єму кристалічної фази від потужності імпульсу 10 нс лазера у зразку №7. Вихідний його стан був повністю аморфний. </w:t>
      </w:r>
      <w:r>
        <w:lastRenderedPageBreak/>
        <w:t>Потужності імпульсу до 15x10</w:t>
      </w:r>
      <w:r>
        <w:rPr>
          <w:vertAlign w:val="superscript"/>
        </w:rPr>
        <w:t>7</w:t>
      </w:r>
      <w:r>
        <w:t xml:space="preserve">  W/сm</w:t>
      </w:r>
      <w:r>
        <w:rPr>
          <w:vertAlign w:val="superscript"/>
        </w:rPr>
        <w:t>2</w:t>
      </w:r>
      <w:r>
        <w:t xml:space="preserve"> не викликають фазових трансформацій у аморній плівці. При більших потужностях відбувається модифікація плівки, з’являється кристалічна складова. При чому розмір кристалів відразу перевищує 10 нм.  При потужностях 20x10</w:t>
      </w:r>
      <w:r>
        <w:rPr>
          <w:vertAlign w:val="superscript"/>
        </w:rPr>
        <w:t>7</w:t>
      </w:r>
      <w:r>
        <w:t xml:space="preserve">  W/сm</w:t>
      </w:r>
      <w:r>
        <w:rPr>
          <w:vertAlign w:val="superscript"/>
        </w:rPr>
        <w:t>2</w:t>
      </w:r>
      <w:r>
        <w:t xml:space="preserve"> і більше КРС реєструє лише підкладку з монокристалічного кремнію. Це свідчить, що в інтервалі потужностей І = (1,5 – 2,0) х 10</w:t>
      </w:r>
      <w:r>
        <w:rPr>
          <w:vertAlign w:val="superscript"/>
        </w:rPr>
        <w:t>8</w:t>
      </w:r>
      <w:r>
        <w:t xml:space="preserve"> W/сm</w:t>
      </w:r>
      <w:r>
        <w:rPr>
          <w:vertAlign w:val="superscript"/>
        </w:rPr>
        <w:t>2</w:t>
      </w:r>
      <w:r>
        <w:t xml:space="preserve"> аморфна плівка руйнується без суттєвої кристалізації. Якісно аналогічно поводить себе і зразок №8. </w:t>
      </w:r>
    </w:p>
    <w:p w:rsidR="00E57E9D" w:rsidRDefault="003133B0" w:rsidP="00ED7439">
      <w:pPr>
        <w:pPrChange w:id="501" w:author="Admin" w:date="2017-03-05T22:25:00Z">
          <w:pPr/>
        </w:pPrChange>
      </w:pPr>
      <w:r>
        <w:object w:dxaOrig="6507" w:dyaOrig="4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2pt;height:228.65pt" o:ole="">
            <v:imagedata r:id="rId17" o:title=""/>
          </v:shape>
          <o:OLEObject Type="Embed" ProgID="Origin50.Graph" ShapeID="_x0000_i1025" DrawAspect="Content" ObjectID="_1550259826" r:id="rId18"/>
        </w:object>
      </w:r>
      <w:r>
        <w:object w:dxaOrig="6507" w:dyaOrig="4569">
          <v:shape id="_x0000_i1026" type="#_x0000_t75" style="width:326pt;height:236.55pt" o:ole="">
            <v:imagedata r:id="rId19" o:title=""/>
          </v:shape>
          <o:OLEObject Type="Embed" ProgID="Origin50.Graph" ShapeID="_x0000_i1026" DrawAspect="Content" ObjectID="_1550259827" r:id="rId20"/>
        </w:object>
      </w:r>
    </w:p>
    <w:p w:rsidR="00E57E9D" w:rsidRDefault="00E57E9D" w:rsidP="00ED7439">
      <w:pPr>
        <w:pPrChange w:id="502" w:author="Admin" w:date="2017-03-05T22:25:00Z">
          <w:pPr/>
        </w:pPrChange>
      </w:pPr>
      <w:r>
        <w:t xml:space="preserve">                                    а)                                                                            б) </w:t>
      </w:r>
    </w:p>
    <w:p w:rsidR="00E57E9D" w:rsidRDefault="00E57E9D" w:rsidP="00ED7439">
      <w:pPr>
        <w:pPrChange w:id="503" w:author="Admin" w:date="2017-03-05T22:25:00Z">
          <w:pPr/>
        </w:pPrChange>
      </w:pPr>
      <w:r>
        <w:t xml:space="preserve">рис. 6. Залежність розмірів (а) нанокристалів Si та частки займаного ними об’єму (б) від потужності лазерного імпульсу довжиною 10 нс. Зразок №7. </w:t>
      </w:r>
    </w:p>
    <w:p w:rsidR="00E57E9D" w:rsidRDefault="00E57E9D" w:rsidP="00ED7439">
      <w:pPr>
        <w:pPrChange w:id="504" w:author="Admin" w:date="2017-03-05T22:25:00Z">
          <w:pPr/>
        </w:pPrChange>
      </w:pPr>
    </w:p>
    <w:p w:rsidR="00E57E9D" w:rsidRDefault="00E57E9D" w:rsidP="00ED7439">
      <w:pPr>
        <w:pPrChange w:id="505" w:author="Admin" w:date="2017-03-05T22:25:00Z">
          <w:pPr/>
        </w:pPrChange>
      </w:pPr>
      <w:r>
        <w:t xml:space="preserve">На відміну від вище розглянутих аморфно-кристалічних зразків №2 і №6, в яких чітко спостерігався ріст кристалічної фази з ростом І, зразки №7 і №8 до обробки лазером були чисто аморфними і не містили кристалічних зародків. Враховуючи результати на рис.5, можна стверджувати, що процес МІК містить етап утворення зародків тривалістю понад 10 </w:t>
      </w:r>
      <w:r>
        <w:lastRenderedPageBreak/>
        <w:t xml:space="preserve">нс та етап їх швидкого росту в рази (з 1,5 до 4,5 нм) за час </w:t>
      </w:r>
      <w:r>
        <w:rPr>
          <w:lang w:val="ru-RU"/>
        </w:rPr>
        <w:t>~</w:t>
      </w:r>
      <w:r>
        <w:t xml:space="preserve">10 нс. </w:t>
      </w:r>
      <w:ins w:id="506" w:author="Admin" w:date="2017-03-05T15:34:00Z">
        <w:r w:rsidR="003A06F4">
          <w:t xml:space="preserve">(було б цікаво у майбутньому </w:t>
        </w:r>
      </w:ins>
      <w:ins w:id="507" w:author="Admin" w:date="2017-03-05T15:36:00Z">
        <w:r w:rsidR="003A06F4">
          <w:t>це</w:t>
        </w:r>
        <w:r w:rsidR="003A06F4">
          <w:t xml:space="preserve"> </w:t>
        </w:r>
      </w:ins>
      <w:ins w:id="508" w:author="Admin" w:date="2017-03-05T15:34:00Z">
        <w:r w:rsidR="003A06F4">
          <w:t xml:space="preserve">перевірити </w:t>
        </w:r>
      </w:ins>
      <w:ins w:id="509" w:author="Admin" w:date="2017-03-05T15:35:00Z">
        <w:r w:rsidR="003A06F4">
          <w:t xml:space="preserve">також </w:t>
        </w:r>
      </w:ins>
      <w:ins w:id="510" w:author="Admin" w:date="2017-03-05T15:34:00Z">
        <w:r w:rsidR="003A06F4">
          <w:t xml:space="preserve">на </w:t>
        </w:r>
      </w:ins>
      <w:ins w:id="511" w:author="Admin" w:date="2017-03-05T15:35:00Z">
        <w:r w:rsidR="003A06F4">
          <w:t xml:space="preserve">піко- </w:t>
        </w:r>
      </w:ins>
      <w:ins w:id="512" w:author="Admin" w:date="2017-03-05T15:34:00Z">
        <w:r w:rsidR="003A06F4">
          <w:t>фемт</w:t>
        </w:r>
      </w:ins>
      <w:ins w:id="513" w:author="Admin" w:date="2017-03-05T15:35:00Z">
        <w:r w:rsidR="003A06F4">
          <w:t>о- секунд</w:t>
        </w:r>
      </w:ins>
      <w:ins w:id="514" w:author="Admin" w:date="2017-03-05T15:34:00Z">
        <w:r w:rsidR="003A06F4">
          <w:t>ах (ЛФ))</w:t>
        </w:r>
      </w:ins>
    </w:p>
    <w:p w:rsidR="00E57E9D" w:rsidRDefault="00E57E9D" w:rsidP="00ED7439">
      <w:pPr>
        <w:pPrChange w:id="515" w:author="Admin" w:date="2017-03-05T22:25:00Z">
          <w:pPr/>
        </w:pPrChange>
      </w:pPr>
    </w:p>
    <w:p w:rsidR="00E57E9D" w:rsidRDefault="00E57E9D" w:rsidP="00ED7439">
      <w:pPr>
        <w:pStyle w:val="2"/>
        <w:pPrChange w:id="516" w:author="Admin" w:date="2017-03-05T22:25:00Z">
          <w:pPr/>
        </w:pPrChange>
      </w:pPr>
      <w:r>
        <w:t xml:space="preserve">Дослідження впливу інтенсивності світла в режимі </w:t>
      </w:r>
      <w:r>
        <w:rPr>
          <w:rFonts w:ascii="Calibri Light Greek" w:hAnsi="Calibri Light Greek"/>
        </w:rPr>
        <w:t>λ</w:t>
      </w:r>
      <w:r>
        <w:t xml:space="preserve"> = 535 нм , t</w:t>
      </w:r>
      <w:r>
        <w:rPr>
          <w:vertAlign w:val="subscript"/>
        </w:rPr>
        <w:t xml:space="preserve">p </w:t>
      </w:r>
      <w:r>
        <w:t xml:space="preserve"> = 10 нс</w:t>
      </w:r>
    </w:p>
    <w:p w:rsidR="00E57E9D" w:rsidRDefault="00E57E9D" w:rsidP="00ED7439">
      <w:pPr>
        <w:pPrChange w:id="517" w:author="Admin" w:date="2017-03-05T22:25:00Z">
          <w:pPr/>
        </w:pPrChange>
      </w:pPr>
      <w:r>
        <w:t xml:space="preserve">На відміну від світла з </w:t>
      </w:r>
      <w:r>
        <w:rPr>
          <w:rFonts w:ascii="Symbol" w:hAnsi="Symbol"/>
          <w:lang w:val="en-US"/>
        </w:rPr>
        <w:t></w:t>
      </w:r>
      <w:r>
        <w:t xml:space="preserve">=1070 нм, яке слабо поглинається в </w:t>
      </w:r>
      <w:r>
        <w:rPr>
          <w:lang w:val="en-US"/>
        </w:rPr>
        <w:t>a</w:t>
      </w:r>
      <w:r>
        <w:t>-</w:t>
      </w:r>
      <w:r>
        <w:rPr>
          <w:lang w:val="en-US"/>
        </w:rPr>
        <w:t>Si</w:t>
      </w:r>
      <w:r>
        <w:t xml:space="preserve"> і розігріває головним чином шар олова в досліджуваних структурах, світло з </w:t>
      </w:r>
      <w:r>
        <w:rPr>
          <w:rFonts w:ascii="Symbol" w:hAnsi="Symbol"/>
          <w:lang w:val="en-US"/>
        </w:rPr>
        <w:t></w:t>
      </w:r>
      <w:r>
        <w:t xml:space="preserve"> = 535 нм майже повністю поглинається у зовнішньому шарі аморфного кремнію товщиною 50 нм </w:t>
      </w:r>
      <w:r>
        <w:rPr>
          <w:highlight w:val="yellow"/>
        </w:rPr>
        <w:t>[]</w:t>
      </w:r>
      <w:r>
        <w:t xml:space="preserve">. Зразки №4, №5, №6-2, ми опромінили лазерним світлом з довжиною хвилі 535 нм, тривалістю імпульсу 10 нс, як у попередньому випадку з </w:t>
      </w:r>
      <w:r>
        <w:rPr>
          <w:rFonts w:ascii="Symbol" w:hAnsi="Symbol"/>
          <w:lang w:val="en-US"/>
        </w:rPr>
        <w:t></w:t>
      </w:r>
      <w:r>
        <w:t>=1070 нм і в близькому діапазоні потужностей ~10</w:t>
      </w:r>
      <w:r>
        <w:rPr>
          <w:vertAlign w:val="superscript"/>
        </w:rPr>
        <w:t>7</w:t>
      </w:r>
      <w:r>
        <w:rPr>
          <w:lang w:val="en-US"/>
        </w:rPr>
        <w:t>W</w:t>
      </w:r>
      <w:r>
        <w:t>/</w:t>
      </w:r>
      <w:r>
        <w:rPr>
          <w:lang w:val="en-US"/>
        </w:rPr>
        <w:t>cm</w:t>
      </w:r>
      <w:r>
        <w:rPr>
          <w:vertAlign w:val="superscript"/>
        </w:rPr>
        <w:t>-2</w:t>
      </w:r>
      <w:r>
        <w:t xml:space="preserve">. </w:t>
      </w:r>
    </w:p>
    <w:p w:rsidR="00E57E9D" w:rsidRDefault="00E57E9D" w:rsidP="00ED7439">
      <w:pPr>
        <w:pPrChange w:id="518" w:author="Admin" w:date="2017-03-05T22:25:00Z">
          <w:pPr/>
        </w:pPrChange>
      </w:pPr>
      <w:r>
        <w:t>Результати вимірювання і аналізу спектрів КРС показані на рис. 7.</w:t>
      </w:r>
    </w:p>
    <w:p w:rsidR="00E57E9D" w:rsidRDefault="00E57E9D" w:rsidP="00ED7439">
      <w:pPr>
        <w:pPrChange w:id="519" w:author="Admin" w:date="2017-03-05T22:25:00Z">
          <w:pPr/>
        </w:pPrChange>
      </w:pPr>
    </w:p>
    <w:p w:rsidR="00E57E9D" w:rsidRDefault="00697F2A" w:rsidP="00ED7439">
      <w:pPr>
        <w:pPrChange w:id="520" w:author="Admin" w:date="2017-03-05T22:25:00Z">
          <w:pPr/>
        </w:pPrChange>
      </w:pPr>
      <w:r>
        <w:rPr>
          <w:noProof/>
          <w:lang w:val="en-US"/>
        </w:rPr>
        <w:drawing>
          <wp:inline distT="0" distB="0" distL="0" distR="0">
            <wp:extent cx="2974340" cy="209994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974340" cy="2099945"/>
                    </a:xfrm>
                    <a:prstGeom prst="rect">
                      <a:avLst/>
                    </a:prstGeom>
                    <a:noFill/>
                    <a:ln w="9525">
                      <a:noFill/>
                      <a:miter lim="800000"/>
                      <a:headEnd/>
                      <a:tailEnd/>
                    </a:ln>
                  </pic:spPr>
                </pic:pic>
              </a:graphicData>
            </a:graphic>
          </wp:inline>
        </w:drawing>
      </w:r>
      <w:r w:rsidR="00E57E9D">
        <w:rPr>
          <w:rStyle w:val="a"/>
          <w:snapToGrid w:val="0"/>
          <w:color w:val="000000"/>
          <w:w w:val="0"/>
          <w:sz w:val="0"/>
          <w:u w:color="000000"/>
          <w:bdr w:val="none" w:sz="4" w:space="0" w:color="auto"/>
          <w:shd w:val="clear" w:color="000000" w:fill="000000"/>
          <w:lang/>
        </w:rPr>
        <w:t xml:space="preserve"> </w:t>
      </w:r>
      <w:r>
        <w:rPr>
          <w:noProof/>
          <w:lang w:val="en-US"/>
        </w:rPr>
        <w:drawing>
          <wp:inline distT="0" distB="0" distL="0" distR="0">
            <wp:extent cx="3084830" cy="2170430"/>
            <wp:effectExtent l="1905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3084830" cy="2170430"/>
                    </a:xfrm>
                    <a:prstGeom prst="rect">
                      <a:avLst/>
                    </a:prstGeom>
                    <a:noFill/>
                    <a:ln w="9525">
                      <a:noFill/>
                      <a:miter lim="800000"/>
                      <a:headEnd/>
                      <a:tailEnd/>
                    </a:ln>
                  </pic:spPr>
                </pic:pic>
              </a:graphicData>
            </a:graphic>
          </wp:inline>
        </w:drawing>
      </w:r>
    </w:p>
    <w:p w:rsidR="00E57E9D" w:rsidRDefault="00E57E9D" w:rsidP="00ED7439">
      <w:pPr>
        <w:pPrChange w:id="521" w:author="Admin" w:date="2017-03-05T22:25:00Z">
          <w:pPr/>
        </w:pPrChange>
      </w:pPr>
      <w:r>
        <w:t xml:space="preserve">                                   а)                                                                           б)</w:t>
      </w:r>
    </w:p>
    <w:p w:rsidR="00E57E9D" w:rsidRDefault="00E57E9D" w:rsidP="00ED7439">
      <w:pPr>
        <w:pPrChange w:id="522" w:author="Admin" w:date="2017-03-05T22:25:00Z">
          <w:pPr/>
        </w:pPrChange>
      </w:pPr>
      <w:r>
        <w:t xml:space="preserve">Рис. 7 Залежність розмірів (а) нанокристалів Si та їх частки об’єму від потужності імпульсу лазера для зразків №4 (чорний колір), №5 (червоний), №6-2 (зелений). </w:t>
      </w:r>
    </w:p>
    <w:p w:rsidR="00E57E9D" w:rsidRDefault="00E57E9D" w:rsidP="00ED7439">
      <w:pPr>
        <w:pPrChange w:id="523" w:author="Admin" w:date="2017-03-05T22:25:00Z">
          <w:pPr/>
        </w:pPrChange>
      </w:pPr>
    </w:p>
    <w:p w:rsidR="00E57E9D" w:rsidRDefault="00E57E9D" w:rsidP="00ED7439">
      <w:pPr>
        <w:pPrChange w:id="524" w:author="Admin" w:date="2017-03-05T22:25:00Z">
          <w:pPr/>
        </w:pPrChange>
      </w:pPr>
      <w:r>
        <w:t xml:space="preserve">Видно набагато більший ніж у попередніх дослідженнях розкид значень параметрів кристалічності. Це може бути наслідком нерівномірної фазової трансформації зовнішньої плівки </w:t>
      </w:r>
      <w:r>
        <w:rPr>
          <w:lang w:val="en-US"/>
        </w:rPr>
        <w:t>a</w:t>
      </w:r>
      <w:r>
        <w:t>-</w:t>
      </w:r>
      <w:r>
        <w:rPr>
          <w:lang w:val="en-US"/>
        </w:rPr>
        <w:t>Si</w:t>
      </w:r>
      <w:r>
        <w:t>. Треба зважати, що кожна точка на графіках відповідає різним ділянкам поверхні, обробленої імпульсами лазерного променю діаметром 70 мкм з кроком сканування 50</w:t>
      </w:r>
      <w:ins w:id="525" w:author="Admin" w:date="2017-03-05T14:04:00Z">
        <w:r w:rsidR="00F6025E">
          <w:t xml:space="preserve"> </w:t>
        </w:r>
      </w:ins>
      <w:r>
        <w:t xml:space="preserve">мкм. А діаметр променю лазерного збудження КРС при його вимірюванні </w:t>
      </w:r>
      <w:r>
        <w:rPr>
          <w:lang w:val="ru-RU"/>
        </w:rPr>
        <w:t xml:space="preserve">~ </w:t>
      </w:r>
      <w:r>
        <w:rPr>
          <w:highlight w:val="yellow"/>
        </w:rPr>
        <w:t>2 мкм</w:t>
      </w:r>
      <w:r>
        <w:t xml:space="preserve">. Очевидно, у випадку довгохвильового світла (1070 нм), яке поглинається головним чином в теплопровідному металевому шарі досліджуваних структур, термалізація теплової плями від лазерного імпульсу відбувається значно швидше і більш рівномірно, ніж у випадку короткохвильового (535 нм) світла, яке поглинається в слабо теплопровідному шарі аморфного кремнію. В другому випадку в наслідок гірших умов тепловідводу зростає максимальна температура локального розігріву і відповідно температурний градієнт. Це може спричинити більші деформаційні напруження і відповідно більші пошкодження зовнішнього шару </w:t>
      </w:r>
      <w:r>
        <w:rPr>
          <w:lang w:val="en-US"/>
        </w:rPr>
        <w:t>a</w:t>
      </w:r>
      <w:r>
        <w:t>-</w:t>
      </w:r>
      <w:r>
        <w:rPr>
          <w:lang w:val="en-US"/>
        </w:rPr>
        <w:t>Si</w:t>
      </w:r>
      <w:r>
        <w:t>. Н</w:t>
      </w:r>
      <w:r>
        <w:rPr>
          <w:lang w:val="ru-RU"/>
        </w:rPr>
        <w:t xml:space="preserve">а </w:t>
      </w:r>
      <w:r>
        <w:t>користь такої точки зору свідчать наступні розрахунки.</w:t>
      </w:r>
    </w:p>
    <w:p w:rsidR="00E57E9D" w:rsidRDefault="00E57E9D" w:rsidP="00ED7439">
      <w:pPr>
        <w:pPrChange w:id="526" w:author="Admin" w:date="2017-03-05T22:25:00Z">
          <w:pPr/>
        </w:pPrChange>
      </w:pPr>
    </w:p>
    <w:p w:rsidR="00E57E9D" w:rsidRDefault="00E57E9D" w:rsidP="00ED7439">
      <w:pPr>
        <w:pPrChange w:id="527" w:author="Admin" w:date="2017-03-05T22:25:00Z">
          <w:pPr/>
        </w:pPrChange>
      </w:pPr>
      <w:r>
        <w:t xml:space="preserve">Адрій Григорович, Коля, тут знову ваш вихід. Треба хоч приблизна оцінка різниці температур при цих двох типах поглинання лазерного світла. </w:t>
      </w:r>
    </w:p>
    <w:p w:rsidR="00E57E9D" w:rsidRDefault="00E57E9D" w:rsidP="00ED7439">
      <w:pPr>
        <w:pPrChange w:id="528" w:author="Admin" w:date="2017-03-05T22:25:00Z">
          <w:pPr/>
        </w:pPrChange>
      </w:pPr>
    </w:p>
    <w:p w:rsidR="00E57E9D" w:rsidRDefault="00E57E9D" w:rsidP="00ED7439">
      <w:pPr>
        <w:pPrChange w:id="529" w:author="Admin" w:date="2017-03-05T22:25:00Z">
          <w:pPr/>
        </w:pPrChange>
      </w:pPr>
      <w:r>
        <w:rPr>
          <w:highlight w:val="yellow"/>
        </w:rPr>
        <w:t>Аналіз мікроскопічних зображень поверхні досліджених зразків також це підтверджує</w:t>
      </w:r>
      <w:r>
        <w:t>.</w:t>
      </w:r>
    </w:p>
    <w:p w:rsidR="00E57E9D" w:rsidRDefault="00E57E9D" w:rsidP="00ED7439">
      <w:pPr>
        <w:rPr>
          <w:highlight w:val="yellow"/>
        </w:rPr>
        <w:pPrChange w:id="530" w:author="Admin" w:date="2017-03-05T22:25:00Z">
          <w:pPr/>
        </w:pPrChange>
      </w:pPr>
      <w:r>
        <w:rPr>
          <w:highlight w:val="yellow"/>
        </w:rPr>
        <w:t>………………</w:t>
      </w:r>
    </w:p>
    <w:p w:rsidR="00E57E9D" w:rsidRDefault="00E57E9D" w:rsidP="00ED7439">
      <w:pPr>
        <w:rPr>
          <w:highlight w:val="yellow"/>
        </w:rPr>
        <w:pPrChange w:id="531" w:author="Admin" w:date="2017-03-05T22:25:00Z">
          <w:pPr/>
        </w:pPrChange>
      </w:pPr>
      <w:r>
        <w:rPr>
          <w:highlight w:val="yellow"/>
        </w:rPr>
        <w:t>………………</w:t>
      </w:r>
    </w:p>
    <w:p w:rsidR="00E57E9D" w:rsidRDefault="00E57E9D" w:rsidP="00ED7439">
      <w:pPr>
        <w:pPrChange w:id="532" w:author="Admin" w:date="2017-03-05T22:25:00Z">
          <w:pPr/>
        </w:pPrChange>
      </w:pPr>
      <w:r>
        <w:rPr>
          <w:highlight w:val="yellow"/>
        </w:rPr>
        <w:t>………………..</w:t>
      </w:r>
      <w:r>
        <w:t xml:space="preserve">       Вітя, подивись, чи суттєво відрізняються фото поверхні після 10 нс зеленим лазером від 10 нс. Інфрачервоним?  Якщо дійсно так, то приведи фото для порівняння.</w:t>
      </w:r>
    </w:p>
    <w:p w:rsidR="00E57E9D" w:rsidRDefault="00E57E9D" w:rsidP="00ED7439">
      <w:pPr>
        <w:pPrChange w:id="533" w:author="Admin" w:date="2017-03-05T22:25:00Z">
          <w:pPr/>
        </w:pPrChange>
      </w:pPr>
    </w:p>
    <w:p w:rsidR="00E57E9D" w:rsidRDefault="00E57E9D" w:rsidP="00ED7439">
      <w:pPr>
        <w:pPrChange w:id="534" w:author="Admin" w:date="2017-03-05T22:25:00Z">
          <w:pPr/>
        </w:pPrChange>
      </w:pPr>
      <w:r>
        <w:t>Порівнюючи рис.5 і рис.7, слід зауважити, що відбувається спів-масштабна кристалізація. Але при короткохвильовому опроміненні потужність імпульсів на порядок менша, ніж при довгохвильовому. Якщо оцінка температур покаже невелику різницю, то це буде додатковим свідченням про стимулюючу роль фотоіонізації. Бо фотоіонізація аморфного кремнію зеленим світлом значно більша ніж інфрачервоним.</w:t>
      </w:r>
    </w:p>
    <w:p w:rsidR="00E57E9D" w:rsidRDefault="00E57E9D" w:rsidP="00ED7439">
      <w:pPr>
        <w:pPrChange w:id="535" w:author="Admin" w:date="2017-03-05T22:25:00Z">
          <w:pPr/>
        </w:pPrChange>
      </w:pPr>
    </w:p>
    <w:p w:rsidR="00E57E9D" w:rsidRDefault="00E57E9D" w:rsidP="00ED7439">
      <w:pPr>
        <w:pPrChange w:id="536" w:author="Admin" w:date="2017-03-05T22:25:00Z">
          <w:pPr/>
        </w:pPrChange>
      </w:pPr>
      <w:r>
        <w:t>Леоніде Леонідовичу, прошу висловити свої міркування стосовно результатів і трактовок.</w:t>
      </w:r>
    </w:p>
    <w:p w:rsidR="00E032F1" w:rsidRDefault="00E61895" w:rsidP="00ED7439">
      <w:pPr>
        <w:rPr>
          <w:ins w:id="537" w:author="Admin" w:date="2017-03-05T16:22:00Z"/>
        </w:rPr>
        <w:pPrChange w:id="538" w:author="Admin" w:date="2017-03-05T22:25:00Z">
          <w:pPr/>
        </w:pPrChange>
      </w:pPr>
      <w:ins w:id="539" w:author="Admin" w:date="2017-03-05T15:40:00Z">
        <w:r>
          <w:t xml:space="preserve">Результати виявилися на диво інформативними. Трактовки </w:t>
        </w:r>
      </w:ins>
      <w:ins w:id="540" w:author="Admin" w:date="2017-03-05T15:41:00Z">
        <w:r>
          <w:t>щодо лазерно-стимульовано</w:t>
        </w:r>
      </w:ins>
      <w:ins w:id="541" w:author="Admin" w:date="2017-03-05T15:42:00Z">
        <w:r>
          <w:t>го перетворення фаз аморфна</w:t>
        </w:r>
      </w:ins>
      <w:ins w:id="542" w:author="Admin" w:date="2017-03-05T22:07:00Z">
        <w:r w:rsidR="00A7721F">
          <w:rPr>
            <w:lang w:val="en-US"/>
          </w:rPr>
          <w:t xml:space="preserve"> </w:t>
        </w:r>
        <w:r w:rsidR="00A7721F">
          <w:t>→</w:t>
        </w:r>
      </w:ins>
      <w:ins w:id="543" w:author="Admin" w:date="2017-03-05T22:05:00Z">
        <w:r w:rsidR="00A7721F">
          <w:rPr>
            <w:lang w:val="en-US"/>
          </w:rPr>
          <w:t xml:space="preserve"> </w:t>
        </w:r>
      </w:ins>
      <w:ins w:id="544" w:author="Admin" w:date="2017-03-05T15:42:00Z">
        <w:r>
          <w:t xml:space="preserve">кристалічна не викликають питань і дуже слушні. </w:t>
        </w:r>
      </w:ins>
      <w:ins w:id="545" w:author="Admin" w:date="2017-03-05T15:43:00Z">
        <w:r>
          <w:t>Щодо значного розкиду розмірів</w:t>
        </w:r>
      </w:ins>
      <w:ins w:id="546" w:author="Admin" w:date="2017-03-05T16:21:00Z">
        <w:r w:rsidR="00E032F1">
          <w:t xml:space="preserve"> частинок </w:t>
        </w:r>
      </w:ins>
      <w:ins w:id="547" w:author="Admin" w:date="2017-03-05T15:43:00Z">
        <w:r>
          <w:t xml:space="preserve"> та </w:t>
        </w:r>
      </w:ins>
      <w:ins w:id="548" w:author="Admin" w:date="2017-03-05T15:44:00Z">
        <w:r>
          <w:t>ступеню кристалізації</w:t>
        </w:r>
      </w:ins>
      <w:ins w:id="549" w:author="Admin" w:date="2017-03-05T15:41:00Z">
        <w:r>
          <w:t xml:space="preserve"> </w:t>
        </w:r>
      </w:ins>
      <w:ins w:id="550" w:author="Admin" w:date="2017-03-05T15:45:00Z">
        <w:r>
          <w:t>у випадку 0, 535 мкм,</w:t>
        </w:r>
      </w:ins>
      <w:ins w:id="551" w:author="Admin" w:date="2017-03-05T15:46:00Z">
        <w:r>
          <w:t xml:space="preserve"> то </w:t>
        </w:r>
      </w:ins>
      <w:ins w:id="552" w:author="Admin" w:date="2017-03-05T16:18:00Z">
        <w:r w:rsidR="00920B1E">
          <w:t>врах</w:t>
        </w:r>
      </w:ins>
      <w:ins w:id="553" w:author="Admin" w:date="2017-03-05T16:24:00Z">
        <w:r w:rsidR="00E032F1">
          <w:t>о</w:t>
        </w:r>
      </w:ins>
      <w:ins w:id="554" w:author="Admin" w:date="2017-03-05T16:18:00Z">
        <w:r w:rsidR="00920B1E">
          <w:t xml:space="preserve">вуючи сильну нелінійність перетворення </w:t>
        </w:r>
      </w:ins>
      <w:ins w:id="555" w:author="Admin" w:date="2017-03-05T16:19:00Z">
        <w:r w:rsidR="00920B1E">
          <w:t xml:space="preserve">основної лінії </w:t>
        </w:r>
      </w:ins>
      <w:ins w:id="556" w:author="Admin" w:date="2017-03-05T16:20:00Z">
        <w:r w:rsidR="00E032F1">
          <w:rPr>
            <w:lang w:val="en-US"/>
          </w:rPr>
          <w:t>1.</w:t>
        </w:r>
      </w:ins>
      <w:ins w:id="557" w:author="Admin" w:date="2017-03-05T16:19:00Z">
        <w:r w:rsidR="00E032F1">
          <w:rPr>
            <w:lang w:val="en-US"/>
          </w:rPr>
          <w:t>07</w:t>
        </w:r>
        <w:r w:rsidR="00920B1E">
          <w:t xml:space="preserve"> </w:t>
        </w:r>
      </w:ins>
      <w:ins w:id="558" w:author="Admin" w:date="2017-03-05T16:18:00Z">
        <w:r w:rsidR="00920B1E">
          <w:t xml:space="preserve">у другу гармоніку </w:t>
        </w:r>
      </w:ins>
      <w:ins w:id="559" w:author="Admin" w:date="2017-03-05T16:20:00Z">
        <w:r w:rsidR="00E032F1">
          <w:t>0,535</w:t>
        </w:r>
      </w:ins>
      <w:ins w:id="560" w:author="Admin" w:date="2017-03-05T16:22:00Z">
        <w:r w:rsidR="00E032F1">
          <w:t>,</w:t>
        </w:r>
      </w:ins>
      <w:ins w:id="561" w:author="Admin" w:date="2017-03-05T16:20:00Z">
        <w:r w:rsidR="00E032F1">
          <w:t xml:space="preserve"> неоднорідності </w:t>
        </w:r>
      </w:ins>
      <w:ins w:id="562" w:author="Admin" w:date="2017-03-05T16:38:00Z">
        <w:r w:rsidR="001203ED">
          <w:t xml:space="preserve">перерізу лазерного променю </w:t>
        </w:r>
      </w:ins>
      <w:ins w:id="563" w:author="Admin" w:date="2017-03-05T16:21:00Z">
        <w:r w:rsidR="00E032F1">
          <w:t xml:space="preserve">по І </w:t>
        </w:r>
      </w:ins>
      <w:ins w:id="564" w:author="Admin" w:date="2017-03-05T16:23:00Z">
        <w:r w:rsidR="00E032F1">
          <w:t xml:space="preserve">на </w:t>
        </w:r>
        <w:r w:rsidR="00E032F1">
          <w:rPr>
            <w:lang w:val="en-US"/>
          </w:rPr>
          <w:t>1.07</w:t>
        </w:r>
        <w:r w:rsidR="00E032F1">
          <w:t xml:space="preserve"> </w:t>
        </w:r>
      </w:ins>
      <w:ins w:id="565" w:author="Admin" w:date="2017-03-05T16:20:00Z">
        <w:r w:rsidR="00E032F1">
          <w:t xml:space="preserve"> </w:t>
        </w:r>
      </w:ins>
      <w:ins w:id="566" w:author="Admin" w:date="2017-03-05T16:21:00Z">
        <w:r w:rsidR="00E032F1">
          <w:t xml:space="preserve">значно підсилюються на  </w:t>
        </w:r>
        <w:r w:rsidR="00E032F1">
          <w:t>0,535</w:t>
        </w:r>
      </w:ins>
      <w:ins w:id="567" w:author="Admin" w:date="2017-03-05T16:22:00Z">
        <w:r w:rsidR="00E032F1">
          <w:t xml:space="preserve">, що спричиняє </w:t>
        </w:r>
      </w:ins>
      <w:ins w:id="568" w:author="Admin" w:date="2017-03-05T16:38:00Z">
        <w:r w:rsidR="001203ED">
          <w:t>значно більшу</w:t>
        </w:r>
      </w:ins>
      <w:ins w:id="569" w:author="Admin" w:date="2017-03-05T16:23:00Z">
        <w:r w:rsidR="00E032F1">
          <w:t xml:space="preserve"> </w:t>
        </w:r>
      </w:ins>
      <w:ins w:id="570" w:author="Admin" w:date="2017-03-05T16:22:00Z">
        <w:r w:rsidR="00E032F1">
          <w:t xml:space="preserve">неоднорідність </w:t>
        </w:r>
      </w:ins>
      <w:ins w:id="571" w:author="Admin" w:date="2017-03-05T16:23:00Z">
        <w:r w:rsidR="00E032F1">
          <w:t xml:space="preserve">І </w:t>
        </w:r>
      </w:ins>
      <w:ins w:id="572" w:author="Admin" w:date="2017-03-05T16:22:00Z">
        <w:r w:rsidR="00E032F1">
          <w:t xml:space="preserve">по площі в </w:t>
        </w:r>
      </w:ins>
      <w:ins w:id="573" w:author="Admin" w:date="2017-03-05T16:23:00Z">
        <w:r w:rsidR="00E032F1">
          <w:t>переріз</w:t>
        </w:r>
      </w:ins>
      <w:ins w:id="574" w:author="Admin" w:date="2017-03-05T16:22:00Z">
        <w:r w:rsidR="00E032F1">
          <w:t>і плями.</w:t>
        </w:r>
      </w:ins>
      <w:ins w:id="575" w:author="Admin" w:date="2017-03-05T16:24:00Z">
        <w:r w:rsidR="00E032F1">
          <w:t xml:space="preserve"> </w:t>
        </w:r>
      </w:ins>
      <w:ins w:id="576" w:author="Admin" w:date="2017-03-05T16:25:00Z">
        <w:r w:rsidR="00E032F1">
          <w:t xml:space="preserve">Неоднорідність </w:t>
        </w:r>
      </w:ins>
      <w:ins w:id="577" w:author="Admin" w:date="2017-03-05T16:27:00Z">
        <w:r w:rsidR="00E032F1">
          <w:t>на  0,535</w:t>
        </w:r>
        <w:r w:rsidR="00E032F1">
          <w:t xml:space="preserve"> </w:t>
        </w:r>
      </w:ins>
      <w:ins w:id="578" w:author="Admin" w:date="2017-03-05T16:25:00Z">
        <w:r w:rsidR="00E032F1">
          <w:t xml:space="preserve">можна зменшити, працюючи на одній поперечній моді, </w:t>
        </w:r>
      </w:ins>
      <w:ins w:id="579" w:author="Admin" w:date="2017-03-05T16:26:00Z">
        <w:r w:rsidR="00E032F1">
          <w:t xml:space="preserve">хіба що </w:t>
        </w:r>
      </w:ins>
      <w:ins w:id="580" w:author="Admin" w:date="2017-03-05T16:28:00Z">
        <w:r w:rsidR="00E032F1">
          <w:t xml:space="preserve">добряче </w:t>
        </w:r>
      </w:ins>
      <w:ins w:id="581" w:author="Admin" w:date="2017-03-05T16:25:00Z">
        <w:r w:rsidR="00E032F1">
          <w:t xml:space="preserve">поморочившись з </w:t>
        </w:r>
      </w:ins>
      <w:ins w:id="582" w:author="Admin" w:date="2017-03-05T16:39:00Z">
        <w:r w:rsidR="00AE66AC">
          <w:t xml:space="preserve">переналаштуванням та </w:t>
        </w:r>
      </w:ins>
      <w:ins w:id="583" w:author="Admin" w:date="2017-03-05T16:25:00Z">
        <w:r w:rsidR="00E032F1">
          <w:t>настройкою</w:t>
        </w:r>
      </w:ins>
      <w:ins w:id="584" w:author="Admin" w:date="2017-03-05T16:27:00Z">
        <w:r w:rsidR="00E032F1">
          <w:t xml:space="preserve"> резонатора</w:t>
        </w:r>
      </w:ins>
      <w:ins w:id="585" w:author="Admin" w:date="2017-03-05T16:25:00Z">
        <w:r w:rsidR="00E032F1">
          <w:t xml:space="preserve">. </w:t>
        </w:r>
      </w:ins>
      <w:ins w:id="586" w:author="Admin" w:date="2017-03-05T16:24:00Z">
        <w:r w:rsidR="00E032F1">
          <w:t xml:space="preserve"> </w:t>
        </w:r>
      </w:ins>
    </w:p>
    <w:p w:rsidR="00E61895" w:rsidRDefault="00E032F1" w:rsidP="00ED7439">
      <w:pPr>
        <w:pPrChange w:id="587" w:author="Admin" w:date="2017-03-05T22:25:00Z">
          <w:pPr/>
        </w:pPrChange>
      </w:pPr>
      <w:ins w:id="588" w:author="Admin" w:date="2017-03-05T16:21:00Z">
        <w:r>
          <w:t xml:space="preserve"> </w:t>
        </w:r>
      </w:ins>
      <w:ins w:id="589" w:author="Admin" w:date="2017-03-05T19:57:00Z">
        <w:r w:rsidR="00B1163F">
          <w:t xml:space="preserve">Відносно </w:t>
        </w:r>
      </w:ins>
      <w:ins w:id="590" w:author="Admin" w:date="2017-03-05T22:09:00Z">
        <w:r w:rsidR="00FD6CB9">
          <w:t>«</w:t>
        </w:r>
      </w:ins>
      <w:ins w:id="591" w:author="Admin" w:date="2017-03-05T22:08:00Z">
        <w:r w:rsidR="00A7721F">
          <w:t>нете</w:t>
        </w:r>
      </w:ins>
      <w:ins w:id="592" w:author="Admin" w:date="2017-03-05T22:09:00Z">
        <w:r w:rsidR="00A7721F">
          <w:t>рмічно</w:t>
        </w:r>
      </w:ins>
      <w:ins w:id="593" w:author="Admin" w:date="2017-03-05T22:08:00Z">
        <w:r w:rsidR="00A7721F">
          <w:t>ї</w:t>
        </w:r>
      </w:ins>
      <w:ins w:id="594" w:author="Admin" w:date="2017-03-05T22:13:00Z">
        <w:r w:rsidR="00FD6CB9">
          <w:t>»</w:t>
        </w:r>
      </w:ins>
      <w:ins w:id="595" w:author="Admin" w:date="2017-03-05T22:08:00Z">
        <w:r w:rsidR="00A7721F">
          <w:t xml:space="preserve"> </w:t>
        </w:r>
      </w:ins>
      <w:ins w:id="596" w:author="Admin" w:date="2017-03-05T19:58:00Z">
        <w:r w:rsidR="00B1163F">
          <w:t>моделі</w:t>
        </w:r>
      </w:ins>
      <w:ins w:id="597" w:author="Admin" w:date="2017-03-05T22:09:00Z">
        <w:r w:rsidR="00A7721F">
          <w:t xml:space="preserve"> </w:t>
        </w:r>
      </w:ins>
      <w:ins w:id="598" w:author="Admin" w:date="2017-03-05T22:14:00Z">
        <w:r w:rsidR="00FD6CB9">
          <w:t>кристалі</w:t>
        </w:r>
      </w:ins>
      <w:ins w:id="599" w:author="Admin" w:date="2017-03-05T22:13:00Z">
        <w:r w:rsidR="00FD6CB9">
          <w:t xml:space="preserve">зації </w:t>
        </w:r>
      </w:ins>
      <w:ins w:id="600" w:author="Admin" w:date="2017-03-05T22:16:00Z">
        <w:r w:rsidR="00FD6CB9">
          <w:rPr>
            <w:lang w:val="en-US"/>
          </w:rPr>
          <w:t xml:space="preserve">a-Si </w:t>
        </w:r>
      </w:ins>
      <w:ins w:id="601" w:author="Admin" w:date="2017-03-05T22:09:00Z">
        <w:r w:rsidR="00A7721F">
          <w:t xml:space="preserve">при </w:t>
        </w:r>
      </w:ins>
      <w:ins w:id="602" w:author="Admin" w:date="2017-03-05T19:58:00Z">
        <w:r w:rsidR="00B1163F">
          <w:t xml:space="preserve"> </w:t>
        </w:r>
      </w:ins>
      <w:ins w:id="603" w:author="Admin" w:date="2017-03-05T22:09:00Z">
        <w:r w:rsidR="00FD6CB9">
          <w:t>0, 535 мкм</w:t>
        </w:r>
      </w:ins>
      <w:ins w:id="604" w:author="Admin" w:date="2017-03-05T22:17:00Z">
        <w:r w:rsidR="00FD6CB9">
          <w:t>,</w:t>
        </w:r>
        <w:r w:rsidR="00FD6CB9" w:rsidRPr="00FD6CB9">
          <w:rPr>
            <w:i/>
            <w:lang w:val="en-US"/>
          </w:rPr>
          <w:t xml:space="preserve"> </w:t>
        </w:r>
        <w:r w:rsidR="00FD6CB9">
          <w:rPr>
            <w:i/>
            <w:lang w:val="en-US"/>
          </w:rPr>
          <w:t>t</w:t>
        </w:r>
        <w:r w:rsidR="00FD6CB9" w:rsidRPr="00C351FB">
          <w:rPr>
            <w:i/>
            <w:vertAlign w:val="subscript"/>
            <w:lang w:val="en-US"/>
          </w:rPr>
          <w:t>p</w:t>
        </w:r>
        <w:r w:rsidR="00FD6CB9">
          <w:t xml:space="preserve"> =10 нс</w:t>
        </w:r>
      </w:ins>
      <w:ins w:id="605" w:author="Admin" w:date="2017-03-05T22:24:00Z">
        <w:r w:rsidR="00ED7439">
          <w:t xml:space="preserve"> за рахунок іонізації. </w:t>
        </w:r>
      </w:ins>
      <w:ins w:id="606" w:author="Admin" w:date="2017-03-05T22:25:00Z">
        <w:r w:rsidR="00ED7439">
          <w:t xml:space="preserve">Для </w:t>
        </w:r>
      </w:ins>
      <w:ins w:id="607" w:author="Admin" w:date="2017-03-05T22:33:00Z">
        <w:r w:rsidR="00ED7439">
          <w:t>об’ємного</w:t>
        </w:r>
      </w:ins>
      <w:ins w:id="608" w:author="Admin" w:date="2017-03-05T22:25:00Z">
        <w:r w:rsidR="00ED7439">
          <w:t xml:space="preserve"> монокристалічного матеріалу</w:t>
        </w:r>
      </w:ins>
      <w:ins w:id="609" w:author="Admin" w:date="2017-03-05T22:24:00Z">
        <w:r w:rsidR="00ED7439">
          <w:t xml:space="preserve"> </w:t>
        </w:r>
      </w:ins>
      <w:ins w:id="610" w:author="Admin" w:date="2017-03-05T22:26:00Z">
        <w:r w:rsidR="00ED7439">
          <w:t xml:space="preserve">реалізація </w:t>
        </w:r>
        <w:r w:rsidR="00ED7439">
          <w:t>«</w:t>
        </w:r>
        <w:r w:rsidR="00ED7439">
          <w:t>плазмової</w:t>
        </w:r>
        <w:r w:rsidR="00ED7439">
          <w:t>»</w:t>
        </w:r>
        <w:r w:rsidR="00ED7439">
          <w:t xml:space="preserve"> моделі лазерного відпалу (Ван-Вехтен) </w:t>
        </w:r>
      </w:ins>
      <w:ins w:id="611" w:author="Admin" w:date="2017-03-05T22:27:00Z">
        <w:r w:rsidR="00ED7439">
          <w:t xml:space="preserve">виконується лише при умові, що концентрація </w:t>
        </w:r>
      </w:ins>
      <w:ins w:id="612" w:author="Admin" w:date="2017-03-05T22:28:00Z">
        <w:r w:rsidR="00ED7439">
          <w:rPr>
            <w:lang w:val="en-US"/>
          </w:rPr>
          <w:t xml:space="preserve">e-h </w:t>
        </w:r>
      </w:ins>
      <w:ins w:id="613" w:author="Admin" w:date="2017-03-05T22:27:00Z">
        <w:r w:rsidR="00ED7439">
          <w:t xml:space="preserve">плазми </w:t>
        </w:r>
      </w:ins>
      <w:ins w:id="614" w:author="Admin" w:date="2017-03-05T22:28:00Z">
        <w:r w:rsidR="00ED7439">
          <w:t>співставна з концентрацією</w:t>
        </w:r>
      </w:ins>
      <w:ins w:id="615" w:author="Admin" w:date="2017-03-05T22:29:00Z">
        <w:r w:rsidR="00ED7439">
          <w:t xml:space="preserve"> </w:t>
        </w:r>
      </w:ins>
      <w:ins w:id="616" w:author="Admin" w:date="2017-03-05T22:28:00Z">
        <w:r w:rsidR="00ED7439">
          <w:t>основних атомів</w:t>
        </w:r>
      </w:ins>
      <w:ins w:id="617" w:author="Admin" w:date="2017-03-05T22:31:00Z">
        <w:r w:rsidR="00ED7439">
          <w:t xml:space="preserve">, тобто 10 </w:t>
        </w:r>
        <w:r w:rsidR="00ED7439" w:rsidRPr="00ED7439">
          <w:rPr>
            <w:vertAlign w:val="superscript"/>
            <w:rPrChange w:id="618" w:author="Admin" w:date="2017-03-05T22:32:00Z">
              <w:rPr/>
            </w:rPrChange>
          </w:rPr>
          <w:t>22</w:t>
        </w:r>
      </w:ins>
      <w:ins w:id="619" w:author="Admin" w:date="2017-03-05T22:32:00Z">
        <w:r w:rsidR="00ED7439">
          <w:t>÷</w:t>
        </w:r>
      </w:ins>
      <w:ins w:id="620" w:author="Admin" w:date="2017-03-05T22:31:00Z">
        <w:r w:rsidR="00ED7439">
          <w:t xml:space="preserve"> 10 </w:t>
        </w:r>
        <w:r w:rsidR="00ED7439" w:rsidRPr="00ED7439">
          <w:rPr>
            <w:vertAlign w:val="superscript"/>
            <w:rPrChange w:id="621" w:author="Admin" w:date="2017-03-05T22:32:00Z">
              <w:rPr/>
            </w:rPrChange>
          </w:rPr>
          <w:t>23</w:t>
        </w:r>
        <w:r w:rsidR="00ED7439">
          <w:t xml:space="preserve"> см</w:t>
        </w:r>
        <w:r w:rsidR="00ED7439" w:rsidRPr="00ED7439">
          <w:rPr>
            <w:vertAlign w:val="superscript"/>
            <w:rPrChange w:id="622" w:author="Admin" w:date="2017-03-05T22:32:00Z">
              <w:rPr/>
            </w:rPrChange>
          </w:rPr>
          <w:t>-3</w:t>
        </w:r>
      </w:ins>
      <w:ins w:id="623" w:author="Admin" w:date="2017-03-05T22:29:00Z">
        <w:r w:rsidR="00ED7439">
          <w:t xml:space="preserve">. Але </w:t>
        </w:r>
      </w:ins>
      <w:ins w:id="624" w:author="Admin" w:date="2017-03-05T22:33:00Z">
        <w:r w:rsidR="00C244A5">
          <w:t xml:space="preserve">у багатьох експериментах </w:t>
        </w:r>
      </w:ins>
      <w:ins w:id="625" w:author="Admin" w:date="2017-03-05T22:29:00Z">
        <w:r w:rsidR="00ED7439">
          <w:t>було показано, що макс концентація, яка</w:t>
        </w:r>
      </w:ins>
      <w:ins w:id="626" w:author="Admin" w:date="2017-03-05T22:31:00Z">
        <w:r w:rsidR="00ED7439">
          <w:t xml:space="preserve"> </w:t>
        </w:r>
      </w:ins>
      <w:ins w:id="627" w:author="Admin" w:date="2017-03-05T22:29:00Z">
        <w:r w:rsidR="00ED7439">
          <w:t xml:space="preserve">досягається при наносекундах </w:t>
        </w:r>
      </w:ins>
      <w:ins w:id="628" w:author="Admin" w:date="2017-03-05T22:30:00Z">
        <w:r w:rsidR="00ED7439">
          <w:t xml:space="preserve">до порогу плавлення </w:t>
        </w:r>
        <w:r w:rsidR="00ED7439">
          <w:rPr>
            <w:lang w:val="en-US"/>
          </w:rPr>
          <w:t>Si</w:t>
        </w:r>
        <w:r w:rsidR="00ED7439">
          <w:t xml:space="preserve"> </w:t>
        </w:r>
        <w:r w:rsidR="00ED7439">
          <w:t xml:space="preserve"> </w:t>
        </w:r>
      </w:ins>
      <w:ins w:id="629" w:author="Admin" w:date="2017-03-05T22:29:00Z">
        <w:r w:rsidR="00ED7439">
          <w:t xml:space="preserve">не перевищує  </w:t>
        </w:r>
      </w:ins>
      <w:ins w:id="630" w:author="Admin" w:date="2017-03-05T22:30:00Z">
        <w:r w:rsidR="00ED7439">
          <w:t xml:space="preserve">10 </w:t>
        </w:r>
        <w:r w:rsidR="00ED7439" w:rsidRPr="00ED7439">
          <w:rPr>
            <w:vertAlign w:val="superscript"/>
            <w:rPrChange w:id="631" w:author="Admin" w:date="2017-03-05T22:30:00Z">
              <w:rPr/>
            </w:rPrChange>
          </w:rPr>
          <w:t>2</w:t>
        </w:r>
      </w:ins>
      <w:ins w:id="632" w:author="Admin" w:date="2017-03-05T22:31:00Z">
        <w:r w:rsidR="00ED7439">
          <w:rPr>
            <w:vertAlign w:val="superscript"/>
          </w:rPr>
          <w:t>0</w:t>
        </w:r>
      </w:ins>
      <w:ins w:id="633" w:author="Admin" w:date="2017-03-05T22:28:00Z">
        <w:r w:rsidR="00ED7439">
          <w:t xml:space="preserve"> </w:t>
        </w:r>
      </w:ins>
      <w:ins w:id="634" w:author="Admin" w:date="2017-03-05T22:31:00Z">
        <w:r w:rsidR="00ED7439">
          <w:t>см</w:t>
        </w:r>
        <w:r w:rsidR="00ED7439" w:rsidRPr="00ED7439">
          <w:rPr>
            <w:vertAlign w:val="superscript"/>
            <w:rPrChange w:id="635" w:author="Admin" w:date="2017-03-05T22:31:00Z">
              <w:rPr/>
            </w:rPrChange>
          </w:rPr>
          <w:t>-3</w:t>
        </w:r>
      </w:ins>
      <w:ins w:id="636" w:author="Admin" w:date="2017-03-05T22:14:00Z">
        <w:r w:rsidR="00FD6CB9">
          <w:t xml:space="preserve">. </w:t>
        </w:r>
      </w:ins>
      <w:ins w:id="637" w:author="Admin" w:date="2017-03-05T22:10:00Z">
        <w:r w:rsidR="00FD6CB9">
          <w:t xml:space="preserve"> </w:t>
        </w:r>
      </w:ins>
      <w:ins w:id="638" w:author="Admin" w:date="2017-03-05T22:32:00Z">
        <w:r w:rsidR="00ED7439">
          <w:t xml:space="preserve">В той же час </w:t>
        </w:r>
      </w:ins>
      <w:ins w:id="639" w:author="Admin" w:date="2017-03-05T22:40:00Z">
        <w:r w:rsidR="00C244A5">
          <w:t xml:space="preserve">існують </w:t>
        </w:r>
      </w:ins>
      <w:ins w:id="640" w:author="Admin" w:date="2017-03-05T22:39:00Z">
        <w:r w:rsidR="00C244A5">
          <w:t>устален</w:t>
        </w:r>
        <w:r w:rsidR="00C244A5">
          <w:t>і</w:t>
        </w:r>
        <w:r w:rsidR="00C244A5">
          <w:t xml:space="preserve"> </w:t>
        </w:r>
      </w:ins>
      <w:ins w:id="641" w:author="Admin" w:date="2017-03-05T22:38:00Z">
        <w:r w:rsidR="00C244A5">
          <w:t>експериментальні факт</w:t>
        </w:r>
      </w:ins>
      <w:ins w:id="642" w:author="Admin" w:date="2017-03-05T22:39:00Z">
        <w:r w:rsidR="00C244A5">
          <w:t>и</w:t>
        </w:r>
      </w:ins>
      <w:ins w:id="643" w:author="Admin" w:date="2017-03-05T22:41:00Z">
        <w:r w:rsidR="00C244A5">
          <w:t>,</w:t>
        </w:r>
      </w:ins>
      <w:ins w:id="644" w:author="Admin" w:date="2017-03-05T22:38:00Z">
        <w:r w:rsidR="00C244A5">
          <w:t xml:space="preserve"> </w:t>
        </w:r>
      </w:ins>
      <w:ins w:id="645" w:author="Admin" w:date="2017-03-05T22:34:00Z">
        <w:r w:rsidR="00C244A5">
          <w:t xml:space="preserve"> що температура плавлення нано</w:t>
        </w:r>
      </w:ins>
      <w:ins w:id="646" w:author="Admin" w:date="2017-03-05T22:35:00Z">
        <w:r w:rsidR="00C244A5">
          <w:t>-структуровано</w:t>
        </w:r>
      </w:ins>
      <w:ins w:id="647" w:author="Admin" w:date="2017-03-05T22:39:00Z">
        <w:r w:rsidR="00C244A5">
          <w:t>ї</w:t>
        </w:r>
      </w:ins>
      <w:ins w:id="648" w:author="Admin" w:date="2017-03-05T22:35:00Z">
        <w:r w:rsidR="00C244A5">
          <w:t xml:space="preserve"> </w:t>
        </w:r>
      </w:ins>
      <w:ins w:id="649" w:author="Admin" w:date="2017-03-05T22:39:00Z">
        <w:r w:rsidR="00C244A5">
          <w:t xml:space="preserve">фази (в т.ч. аморфної) </w:t>
        </w:r>
      </w:ins>
      <w:ins w:id="650" w:author="Admin" w:date="2017-03-05T22:35:00Z">
        <w:r w:rsidR="00C244A5">
          <w:t xml:space="preserve"> </w:t>
        </w:r>
      </w:ins>
      <w:ins w:id="651" w:author="Admin" w:date="2017-03-05T22:46:00Z">
        <w:r w:rsidR="004B196A">
          <w:t>значно</w:t>
        </w:r>
      </w:ins>
      <w:ins w:id="652" w:author="Admin" w:date="2017-03-05T22:35:00Z">
        <w:r w:rsidR="00C244A5">
          <w:t xml:space="preserve"> менше відносно  </w:t>
        </w:r>
      </w:ins>
      <w:ins w:id="653" w:author="Admin" w:date="2017-03-05T22:40:00Z">
        <w:r w:rsidR="00C244A5">
          <w:t xml:space="preserve">Т </w:t>
        </w:r>
        <w:r w:rsidR="00C244A5" w:rsidRPr="00C244A5">
          <w:rPr>
            <w:vertAlign w:val="subscript"/>
            <w:rPrChange w:id="654" w:author="Admin" w:date="2017-03-05T22:40:00Z">
              <w:rPr/>
            </w:rPrChange>
          </w:rPr>
          <w:t>пл</w:t>
        </w:r>
        <w:r w:rsidR="00C244A5">
          <w:t xml:space="preserve"> </w:t>
        </w:r>
      </w:ins>
      <w:ins w:id="655" w:author="Admin" w:date="2017-03-05T22:44:00Z">
        <w:r w:rsidR="004B196A">
          <w:t>об’ємної</w:t>
        </w:r>
      </w:ins>
      <w:ins w:id="656" w:author="Admin" w:date="2017-03-05T22:36:00Z">
        <w:r w:rsidR="00C244A5">
          <w:t xml:space="preserve"> монокристалічної фази.</w:t>
        </w:r>
      </w:ins>
      <w:ins w:id="657" w:author="Admin" w:date="2017-03-05T22:41:00Z">
        <w:r w:rsidR="00C244A5">
          <w:t xml:space="preserve"> Так що, </w:t>
        </w:r>
      </w:ins>
      <w:ins w:id="658" w:author="Admin" w:date="2017-03-05T22:48:00Z">
        <w:r w:rsidR="0004683F">
          <w:t xml:space="preserve">як </w:t>
        </w:r>
      </w:ins>
      <w:ins w:id="659" w:author="Admin" w:date="2017-03-05T22:41:00Z">
        <w:r w:rsidR="00C244A5">
          <w:t xml:space="preserve">мені </w:t>
        </w:r>
      </w:ins>
      <w:ins w:id="660" w:author="Admin" w:date="2017-03-05T22:57:00Z">
        <w:r w:rsidR="006D6361">
          <w:t>ви</w:t>
        </w:r>
      </w:ins>
      <w:ins w:id="661" w:author="Admin" w:date="2017-03-05T22:41:00Z">
        <w:r w:rsidR="00C244A5">
          <w:t>дається</w:t>
        </w:r>
      </w:ins>
      <w:ins w:id="662" w:author="Admin" w:date="2017-03-05T22:42:00Z">
        <w:r w:rsidR="00C244A5">
          <w:t>,</w:t>
        </w:r>
      </w:ins>
      <w:ins w:id="663" w:author="Admin" w:date="2017-03-05T22:41:00Z">
        <w:r w:rsidR="00C244A5">
          <w:t xml:space="preserve"> теплової моделі </w:t>
        </w:r>
      </w:ins>
      <w:ins w:id="664" w:author="Admin" w:date="2017-03-05T22:42:00Z">
        <w:r w:rsidR="00C244A5">
          <w:t>нам не запобігти (ЛФ)</w:t>
        </w:r>
      </w:ins>
    </w:p>
    <w:p w:rsidR="00E57E9D" w:rsidRDefault="00E57E9D" w:rsidP="00ED7439">
      <w:pPr>
        <w:pPrChange w:id="665" w:author="Admin" w:date="2017-03-05T22:25:00Z">
          <w:pPr/>
        </w:pPrChange>
      </w:pPr>
      <w:r>
        <w:t>ДАЛІ БУДЕ</w:t>
      </w:r>
    </w:p>
    <w:p w:rsidR="00E57E9D" w:rsidRDefault="00E57E9D" w:rsidP="00ED7439">
      <w:pPr>
        <w:pPrChange w:id="666" w:author="Admin" w:date="2017-03-05T22:25:00Z">
          <w:pPr/>
        </w:pPrChange>
      </w:pPr>
    </w:p>
    <w:p w:rsidR="00E57E9D" w:rsidRDefault="00E57E9D" w:rsidP="00ED7439">
      <w:pPr>
        <w:pPrChange w:id="667" w:author="Admin" w:date="2017-03-05T22:25:00Z">
          <w:pPr/>
        </w:pPrChange>
      </w:pPr>
    </w:p>
    <w:p w:rsidR="00E57E9D" w:rsidRDefault="00E57E9D" w:rsidP="00ED7439">
      <w:pPr>
        <w:pPrChange w:id="668" w:author="Admin" w:date="2017-03-05T22:25:00Z">
          <w:pPr/>
        </w:pPrChange>
      </w:pPr>
    </w:p>
    <w:p w:rsidR="00E57E9D" w:rsidRDefault="00E57E9D" w:rsidP="00ED7439">
      <w:pPr>
        <w:pPrChange w:id="669" w:author="Admin" w:date="2017-03-05T22:25:00Z">
          <w:pPr/>
        </w:pPrChange>
      </w:pPr>
    </w:p>
    <w:p w:rsidR="00E57E9D" w:rsidRDefault="00697F2A" w:rsidP="00ED7439">
      <w:pPr>
        <w:pPrChange w:id="670" w:author="Admin" w:date="2017-03-05T22:25:00Z">
          <w:pPr/>
        </w:pPrChange>
      </w:pPr>
      <w:r>
        <w:rPr>
          <w:noProof/>
          <w:lang w:val="en-US"/>
        </w:rPr>
        <w:lastRenderedPageBreak/>
        <w:drawing>
          <wp:inline distT="0" distB="0" distL="0" distR="0">
            <wp:extent cx="2954020" cy="20701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2954020" cy="2070100"/>
                    </a:xfrm>
                    <a:prstGeom prst="rect">
                      <a:avLst/>
                    </a:prstGeom>
                    <a:noFill/>
                    <a:ln w="9525">
                      <a:noFill/>
                      <a:miter lim="800000"/>
                      <a:headEnd/>
                      <a:tailEnd/>
                    </a:ln>
                  </pic:spPr>
                </pic:pic>
              </a:graphicData>
            </a:graphic>
          </wp:inline>
        </w:drawing>
      </w:r>
      <w:r>
        <w:rPr>
          <w:noProof/>
          <w:lang w:val="en-US"/>
        </w:rPr>
        <w:drawing>
          <wp:inline distT="0" distB="0" distL="0" distR="0">
            <wp:extent cx="2874010" cy="2049780"/>
            <wp:effectExtent l="1905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2874010" cy="2049780"/>
                    </a:xfrm>
                    <a:prstGeom prst="rect">
                      <a:avLst/>
                    </a:prstGeom>
                    <a:noFill/>
                    <a:ln w="9525">
                      <a:noFill/>
                      <a:miter lim="800000"/>
                      <a:headEnd/>
                      <a:tailEnd/>
                    </a:ln>
                  </pic:spPr>
                </pic:pic>
              </a:graphicData>
            </a:graphic>
          </wp:inline>
        </w:drawing>
      </w:r>
      <w:r>
        <w:rPr>
          <w:noProof/>
          <w:lang w:val="en-US"/>
        </w:rPr>
        <w:drawing>
          <wp:inline distT="0" distB="0" distL="0" distR="0">
            <wp:extent cx="2974340" cy="211010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974340" cy="2110105"/>
                    </a:xfrm>
                    <a:prstGeom prst="rect">
                      <a:avLst/>
                    </a:prstGeom>
                    <a:noFill/>
                    <a:ln w="9525">
                      <a:noFill/>
                      <a:miter lim="800000"/>
                      <a:headEnd/>
                      <a:tailEnd/>
                    </a:ln>
                  </pic:spPr>
                </pic:pic>
              </a:graphicData>
            </a:graphic>
          </wp:inline>
        </w:drawing>
      </w:r>
      <w:r>
        <w:rPr>
          <w:noProof/>
          <w:lang w:val="en-US"/>
        </w:rPr>
        <w:drawing>
          <wp:inline distT="0" distB="0" distL="0" distR="0">
            <wp:extent cx="2974340" cy="209994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2974340" cy="2099945"/>
                    </a:xfrm>
                    <a:prstGeom prst="rect">
                      <a:avLst/>
                    </a:prstGeom>
                    <a:noFill/>
                    <a:ln w="9525">
                      <a:noFill/>
                      <a:miter lim="800000"/>
                      <a:headEnd/>
                      <a:tailEnd/>
                    </a:ln>
                  </pic:spPr>
                </pic:pic>
              </a:graphicData>
            </a:graphic>
          </wp:inline>
        </w:drawing>
      </w:r>
      <w:r>
        <w:rPr>
          <w:noProof/>
          <w:lang w:val="en-US"/>
        </w:rPr>
        <w:drawing>
          <wp:inline distT="0" distB="0" distL="0" distR="0">
            <wp:extent cx="2974340" cy="21304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2974340" cy="2130425"/>
                    </a:xfrm>
                    <a:prstGeom prst="rect">
                      <a:avLst/>
                    </a:prstGeom>
                    <a:noFill/>
                    <a:ln w="9525">
                      <a:noFill/>
                      <a:miter lim="800000"/>
                      <a:headEnd/>
                      <a:tailEnd/>
                    </a:ln>
                  </pic:spPr>
                </pic:pic>
              </a:graphicData>
            </a:graphic>
          </wp:inline>
        </w:drawing>
      </w:r>
    </w:p>
    <w:p w:rsidR="00E57E9D" w:rsidRDefault="00E57E9D" w:rsidP="00ED7439">
      <w:pPr>
        <w:pPrChange w:id="671" w:author="Admin" w:date="2017-03-05T22:25:00Z">
          <w:pPr/>
        </w:pPrChange>
      </w:pPr>
      <w:r>
        <w:t>Рис.2 Оптичні фотографії відбитого світла різними областями зразка №6 у послідовності зростання потужності скануючого лазера (зліва на право). Третя фотографія візуально «випадає» з послідовності.</w:t>
      </w:r>
    </w:p>
    <w:p w:rsidR="00E57E9D" w:rsidRDefault="00E57E9D" w:rsidP="00ED7439">
      <w:pPr>
        <w:pPrChange w:id="672" w:author="Admin" w:date="2017-03-05T22:25:00Z">
          <w:pPr/>
        </w:pPrChange>
      </w:pPr>
    </w:p>
    <w:p w:rsidR="00E57E9D" w:rsidRDefault="00E57E9D">
      <w:pPr>
        <w:pStyle w:val="Paragraph"/>
        <w:spacing w:line="312" w:lineRule="auto"/>
        <w:ind w:firstLine="540"/>
        <w:jc w:val="both"/>
      </w:pPr>
    </w:p>
    <w:p w:rsidR="00E57E9D" w:rsidRDefault="00E57E9D" w:rsidP="00ED7439">
      <w:pPr>
        <w:pPrChange w:id="673" w:author="Admin" w:date="2017-03-05T22:25:00Z">
          <w:pPr/>
        </w:pPrChange>
      </w:pPr>
    </w:p>
    <w:sectPr w:rsidR="00E57E9D" w:rsidSect="001229F7">
      <w:headerReference w:type="even" r:id="rId28"/>
      <w:endnotePr>
        <w:numFmt w:val="decimal"/>
      </w:endnotePr>
      <w:type w:val="continuous"/>
      <w:pgSz w:w="11906" w:h="16838" w:code="9"/>
      <w:pgMar w:top="850" w:right="850" w:bottom="850" w:left="1417" w:header="708" w:footer="708" w:gutter="0"/>
      <w:cols w:space="708"/>
      <w:docGrid w:linePitch="360"/>
      <w:sectPrChange w:id="675" w:author="Admin" w:date="2017-03-05T13:46:00Z">
        <w:sectPr w:rsidR="00E57E9D" w:rsidSect="001229F7">
          <w:pgSz w:code="0"/>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956" w:rsidRDefault="00F21956" w:rsidP="00ED7439">
      <w:r>
        <w:separator/>
      </w:r>
    </w:p>
  </w:endnote>
  <w:endnote w:type="continuationSeparator" w:id="0">
    <w:p w:rsidR="00F21956" w:rsidRDefault="00F21956" w:rsidP="00ED7439">
      <w:r>
        <w:continuationSeparator/>
      </w:r>
    </w:p>
  </w:endnote>
  <w:endnote w:id="1">
    <w:p w:rsidR="00E57E9D" w:rsidRDefault="00E57E9D" w:rsidP="00ED7439">
      <w:pPr>
        <w:pStyle w:val="a4"/>
        <w:rPr>
          <w:lang w:val="en-US"/>
        </w:rPr>
      </w:pPr>
      <w:r>
        <w:rPr>
          <w:rStyle w:val="a5"/>
        </w:rPr>
        <w:t>1</w:t>
      </w:r>
      <w:r>
        <w:t xml:space="preserve">. </w:t>
      </w:r>
      <w:r>
        <w:rPr>
          <w:rStyle w:val="a7"/>
        </w:rPr>
        <w:t>M.C. Beard, J.M. Luther, and A.J. Nozik, Nat Nano 9, 951 (</w:t>
      </w:r>
      <w:hyperlink r:id="rId1" w:history="1">
        <w:r>
          <w:rPr>
            <w:rStyle w:val="a7"/>
          </w:rPr>
          <w:t>2014</w:t>
        </w:r>
      </w:hyperlink>
      <w:r>
        <w:rPr>
          <w:rStyle w:val="a7"/>
        </w:rPr>
        <w:t>).</w:t>
      </w:r>
      <w:r>
        <w:t xml:space="preserve"> </w:t>
      </w:r>
    </w:p>
  </w:endnote>
  <w:endnote w:id="2">
    <w:p w:rsidR="00E57E9D" w:rsidRDefault="00E57E9D" w:rsidP="00ED7439">
      <w:pPr>
        <w:pStyle w:val="a6"/>
      </w:pPr>
      <w:r>
        <w:rPr>
          <w:rStyle w:val="a5"/>
        </w:rPr>
        <w:endnoteRef/>
      </w:r>
      <w:r>
        <w:t xml:space="preserve"> Z.I. Alferov, V.M. Andreev, and V.D. Rumyantsev, Semiconductors </w:t>
      </w:r>
      <w:r>
        <w:rPr>
          <w:b/>
        </w:rPr>
        <w:t>38</w:t>
      </w:r>
      <w:r>
        <w:t>, 899 (</w:t>
      </w:r>
      <w:hyperlink r:id="rId2" w:history="1">
        <w:r>
          <w:rPr>
            <w:rStyle w:val="a3"/>
          </w:rPr>
          <w:t>2004</w:t>
        </w:r>
      </w:hyperlink>
      <w:r>
        <w:t>).</w:t>
      </w:r>
    </w:p>
  </w:endnote>
  <w:endnote w:id="3">
    <w:p w:rsidR="00E57E9D" w:rsidRDefault="00E57E9D" w:rsidP="00ED7439">
      <w:pPr>
        <w:pStyle w:val="a6"/>
        <w:pPrChange w:id="18" w:author="Admin" w:date="2017-03-05T22:25:00Z">
          <w:pPr/>
        </w:pPrChange>
      </w:pPr>
      <w:r>
        <w:rPr>
          <w:rStyle w:val="a5"/>
        </w:rPr>
        <w:endnoteRef/>
      </w:r>
      <w:r>
        <w:t xml:space="preserve"> B. Yan, G. Yue, X. Xu, J. Yang, and S. Guha, Phys. Status Solidi </w:t>
      </w:r>
      <w:r>
        <w:rPr>
          <w:b/>
        </w:rPr>
        <w:t>207</w:t>
      </w:r>
      <w:r>
        <w:t>, 671 (</w:t>
      </w:r>
      <w:r>
        <w:fldChar w:fldCharType="begin"/>
      </w:r>
      <w:r>
        <w:instrText xml:space="preserve"> HYPERLINK "http://dx.doi.org/10.1002/pssa.200982886" </w:instrText>
      </w:r>
      <w:r>
        <w:fldChar w:fldCharType="separate"/>
      </w:r>
      <w:r>
        <w:rPr>
          <w:rStyle w:val="a3"/>
        </w:rPr>
        <w:t>2010</w:t>
      </w:r>
      <w:r>
        <w:fldChar w:fldCharType="end"/>
      </w:r>
      <w:r>
        <w:t>).</w:t>
      </w:r>
    </w:p>
  </w:endnote>
  <w:endnote w:id="4">
    <w:p w:rsidR="00E57E9D" w:rsidRDefault="00E57E9D" w:rsidP="00ED7439">
      <w:pPr>
        <w:pStyle w:val="a6"/>
        <w:pPrChange w:id="20" w:author="Admin" w:date="2017-03-05T22:25:00Z">
          <w:pPr/>
        </w:pPrChange>
      </w:pPr>
      <w:r>
        <w:rPr>
          <w:rStyle w:val="a5"/>
        </w:rPr>
        <w:endnoteRef/>
      </w:r>
      <w:r>
        <w:t xml:space="preserve"> N.S. Lewis, Science </w:t>
      </w:r>
      <w:r>
        <w:rPr>
          <w:b/>
        </w:rPr>
        <w:t>315</w:t>
      </w:r>
      <w:r>
        <w:t>, 798 (2007).</w:t>
      </w:r>
    </w:p>
  </w:endnote>
  <w:endnote w:id="5">
    <w:p w:rsidR="00E57E9D" w:rsidRDefault="00E57E9D" w:rsidP="00ED7439">
      <w:pPr>
        <w:pStyle w:val="a6"/>
        <w:pPrChange w:id="21" w:author="Admin" w:date="2017-03-05T22:25:00Z">
          <w:pPr/>
        </w:pPrChange>
      </w:pPr>
      <w:r>
        <w:rPr>
          <w:rStyle w:val="a5"/>
        </w:rPr>
        <w:endnoteRef/>
      </w:r>
      <w:r>
        <w:t xml:space="preserve"> R. Søndergaard, M. Hösel, D. Angmo, T.T. Larsen-Olsen, and F.C. Krebs, Mater. Today </w:t>
      </w:r>
      <w:r>
        <w:rPr>
          <w:b/>
        </w:rPr>
        <w:t>15</w:t>
      </w:r>
      <w:r>
        <w:t>, 36 (2012).</w:t>
      </w:r>
    </w:p>
  </w:endnote>
  <w:endnote w:id="6">
    <w:p w:rsidR="00E57E9D" w:rsidRDefault="00E57E9D" w:rsidP="00ED7439">
      <w:pPr>
        <w:pStyle w:val="a6"/>
        <w:pPrChange w:id="22" w:author="Admin" w:date="2017-03-05T22:25:00Z">
          <w:pPr/>
        </w:pPrChange>
      </w:pPr>
      <w:r>
        <w:rPr>
          <w:rStyle w:val="a5"/>
        </w:rPr>
        <w:endnoteRef/>
      </w:r>
      <w:r>
        <w:t xml:space="preserve"> M. Birkholz, B. Selle, E. Conrad, K. Lips, and W. Fuhs, J. Appl. Phys. </w:t>
      </w:r>
      <w:r>
        <w:rPr>
          <w:b/>
        </w:rPr>
        <w:t>88</w:t>
      </w:r>
      <w:r>
        <w:t>, 4376 (2000).</w:t>
      </w:r>
    </w:p>
  </w:endnote>
  <w:endnote w:id="7">
    <w:p w:rsidR="00E57E9D" w:rsidRDefault="00E57E9D" w:rsidP="00ED7439">
      <w:pPr>
        <w:pStyle w:val="a6"/>
        <w:pPrChange w:id="23" w:author="Admin" w:date="2017-03-05T22:25:00Z">
          <w:pPr/>
        </w:pPrChange>
      </w:pPr>
      <w:r>
        <w:rPr>
          <w:rStyle w:val="a5"/>
        </w:rPr>
        <w:endnoteRef/>
      </w:r>
      <w:r>
        <w:t xml:space="preserve"> B. Rech, T. Roschek, J. Müller, S. Wieder, and H. Wagner, Sol. Energy Mater. Sol. Cells </w:t>
      </w:r>
      <w:r>
        <w:rPr>
          <w:b/>
        </w:rPr>
        <w:t>66</w:t>
      </w:r>
      <w:r>
        <w:t>, 267 (2001).</w:t>
      </w:r>
    </w:p>
  </w:endnote>
  <w:endnote w:id="8">
    <w:p w:rsidR="00E57E9D" w:rsidRDefault="00E57E9D" w:rsidP="00ED7439">
      <w:pPr>
        <w:pStyle w:val="a6"/>
        <w:pPrChange w:id="24" w:author="Admin" w:date="2017-03-05T22:25:00Z">
          <w:pPr/>
        </w:pPrChange>
      </w:pPr>
      <w:r>
        <w:rPr>
          <w:rStyle w:val="a5"/>
        </w:rPr>
        <w:endnoteRef/>
      </w:r>
      <w:r>
        <w:t xml:space="preserve"> M.K. van Veen, C.H.M. van der Werf, and R.E.I. Schropp, J. Non. Cryst. Solids </w:t>
      </w:r>
      <w:r>
        <w:rPr>
          <w:b/>
        </w:rPr>
        <w:t>338-340</w:t>
      </w:r>
      <w:r>
        <w:t>, 655 (2004).</w:t>
      </w:r>
    </w:p>
  </w:endnote>
  <w:endnote w:id="9">
    <w:p w:rsidR="00E57E9D" w:rsidRDefault="00E57E9D" w:rsidP="00ED7439">
      <w:pPr>
        <w:pStyle w:val="a6"/>
        <w:pPrChange w:id="25" w:author="Admin" w:date="2017-03-05T22:25:00Z">
          <w:pPr/>
        </w:pPrChange>
      </w:pPr>
      <w:r>
        <w:rPr>
          <w:rStyle w:val="a5"/>
        </w:rPr>
        <w:endnoteRef/>
      </w:r>
      <w:r>
        <w:t xml:space="preserve"> Y. Mai, S. Klein, R. Carius, H. Stiebig, L. Houben, X. Geng, and F. Finger, J. Non. Cryst. Solids </w:t>
      </w:r>
      <w:r>
        <w:rPr>
          <w:b/>
        </w:rPr>
        <w:t>352</w:t>
      </w:r>
      <w:r>
        <w:t>, 1859 (2006).</w:t>
      </w:r>
    </w:p>
  </w:endnote>
  <w:endnote w:id="10">
    <w:p w:rsidR="00E57E9D" w:rsidRDefault="00E57E9D" w:rsidP="00ED7439">
      <w:pPr>
        <w:pStyle w:val="a6"/>
        <w:pPrChange w:id="26" w:author="Admin" w:date="2017-03-05T22:25:00Z">
          <w:pPr/>
        </w:pPrChange>
      </w:pPr>
      <w:r>
        <w:rPr>
          <w:rStyle w:val="a5"/>
        </w:rPr>
        <w:endnoteRef/>
      </w:r>
      <w:r>
        <w:t xml:space="preserve"> H. Li, R.H. Franken, R.L. Stolk, C.H.M. van der Werf, J.K. Rath, and R.E.I. Schropp, J. Non. Cryst. Solids </w:t>
      </w:r>
      <w:r>
        <w:rPr>
          <w:b/>
        </w:rPr>
        <w:t>354</w:t>
      </w:r>
      <w:r>
        <w:t>, 2087 (2008).</w:t>
      </w:r>
    </w:p>
  </w:endnote>
  <w:endnote w:id="11">
    <w:p w:rsidR="00E57E9D" w:rsidRDefault="00E57E9D" w:rsidP="00ED7439">
      <w:pPr>
        <w:pStyle w:val="a6"/>
        <w:pPrChange w:id="27" w:author="Admin" w:date="2017-03-05T22:25:00Z">
          <w:pPr/>
        </w:pPrChange>
      </w:pPr>
      <w:r>
        <w:rPr>
          <w:rStyle w:val="a5"/>
        </w:rPr>
        <w:endnoteRef/>
      </w:r>
      <w:r>
        <w:t xml:space="preserve"> R. Amrani, F. Pichot, L. Chahed, and Y. Cuminal, Cryst. Struct. Theory Appl. </w:t>
      </w:r>
      <w:r>
        <w:rPr>
          <w:b/>
        </w:rPr>
        <w:t>1</w:t>
      </w:r>
      <w:r>
        <w:t>, 57 (2012).</w:t>
      </w:r>
    </w:p>
  </w:endnote>
  <w:endnote w:id="12">
    <w:p w:rsidR="00E57E9D" w:rsidRDefault="00E57E9D" w:rsidP="00ED7439">
      <w:pPr>
        <w:pStyle w:val="a6"/>
        <w:pPrChange w:id="28" w:author="Admin" w:date="2017-03-05T22:25:00Z">
          <w:pPr/>
        </w:pPrChange>
      </w:pPr>
      <w:r>
        <w:rPr>
          <w:rStyle w:val="a5"/>
        </w:rPr>
        <w:endnoteRef/>
      </w:r>
      <w:r>
        <w:t xml:space="preserve"> G. Fugallo and A. Mattoni, Phys. Rev. B </w:t>
      </w:r>
      <w:r>
        <w:rPr>
          <w:b/>
        </w:rPr>
        <w:t>89</w:t>
      </w:r>
      <w:r>
        <w:t>, 045301 (2014).</w:t>
      </w:r>
    </w:p>
  </w:endnote>
  <w:endnote w:id="13">
    <w:p w:rsidR="00E57E9D" w:rsidRDefault="00E57E9D" w:rsidP="00ED7439">
      <w:pPr>
        <w:pStyle w:val="a6"/>
        <w:pPrChange w:id="30" w:author="Admin" w:date="2017-03-05T22:25:00Z">
          <w:pPr/>
        </w:pPrChange>
      </w:pPr>
      <w:r>
        <w:rPr>
          <w:rStyle w:val="a5"/>
        </w:rPr>
        <w:endnoteRef/>
      </w:r>
      <w:r>
        <w:t xml:space="preserve"> O. Nast and A.J. Hartmann, J. Appl. Phys. </w:t>
      </w:r>
      <w:r>
        <w:rPr>
          <w:b/>
        </w:rPr>
        <w:t>88</w:t>
      </w:r>
      <w:r>
        <w:t>, 716 (2000).</w:t>
      </w:r>
    </w:p>
  </w:endnote>
  <w:endnote w:id="14">
    <w:p w:rsidR="00E57E9D" w:rsidRDefault="00E57E9D" w:rsidP="00ED7439">
      <w:pPr>
        <w:pStyle w:val="a6"/>
        <w:pPrChange w:id="31" w:author="Admin" w:date="2017-03-05T22:25:00Z">
          <w:pPr/>
        </w:pPrChange>
      </w:pPr>
      <w:r>
        <w:rPr>
          <w:rStyle w:val="a5"/>
        </w:rPr>
        <w:endnoteRef/>
      </w:r>
      <w:r>
        <w:t xml:space="preserve"> M. Jeon, C. Jeong, and K. Kamisako, Mater. Sci. Technol. </w:t>
      </w:r>
      <w:r>
        <w:rPr>
          <w:b/>
        </w:rPr>
        <w:t>26</w:t>
      </w:r>
      <w:r>
        <w:t>, 875 (2010).</w:t>
      </w:r>
    </w:p>
  </w:endnote>
  <w:endnote w:id="15">
    <w:p w:rsidR="00E57E9D" w:rsidRDefault="00E57E9D" w:rsidP="00ED7439">
      <w:pPr>
        <w:pStyle w:val="a6"/>
        <w:pPrChange w:id="32" w:author="Admin" w:date="2017-03-05T22:25:00Z">
          <w:pPr/>
        </w:pPrChange>
      </w:pPr>
      <w:r>
        <w:rPr>
          <w:rStyle w:val="a5"/>
        </w:rPr>
        <w:endnoteRef/>
      </w:r>
      <w:r>
        <w:t xml:space="preserve"> M.A. Mohiddon and M.G. Krishna, J. Mater. Sci. </w:t>
      </w:r>
      <w:r>
        <w:rPr>
          <w:b/>
        </w:rPr>
        <w:t>47</w:t>
      </w:r>
      <w:r>
        <w:t>, 6972 (2012).</w:t>
      </w:r>
    </w:p>
  </w:endnote>
  <w:endnote w:id="16">
    <w:p w:rsidR="00E57E9D" w:rsidRDefault="00E57E9D" w:rsidP="00ED7439">
      <w:pPr>
        <w:pStyle w:val="a6"/>
        <w:pPrChange w:id="33" w:author="Admin" w:date="2017-03-05T22:25:00Z">
          <w:pPr/>
        </w:pPrChange>
      </w:pPr>
      <w:r>
        <w:rPr>
          <w:rStyle w:val="a5"/>
        </w:rPr>
        <w:endnoteRef/>
      </w:r>
      <w:r>
        <w:t xml:space="preserve"> D. Van Gestel, I. Gordon, and J. Poortmans, Sol. Energy Mater. Sol. Cells </w:t>
      </w:r>
      <w:r>
        <w:rPr>
          <w:b/>
        </w:rPr>
        <w:t>119</w:t>
      </w:r>
      <w:r>
        <w:t>, 261 (2013).</w:t>
      </w:r>
    </w:p>
  </w:endnote>
  <w:endnote w:id="17">
    <w:p w:rsidR="00E57E9D" w:rsidRDefault="00E57E9D" w:rsidP="00ED7439">
      <w:pPr>
        <w:rPr>
          <w:lang w:val="en-US"/>
        </w:rPr>
        <w:pPrChange w:id="34" w:author="Admin" w:date="2017-03-05T22:25:00Z">
          <w:pPr/>
        </w:pPrChange>
      </w:pPr>
      <w:r>
        <w:rPr>
          <w:rStyle w:val="a5"/>
        </w:rPr>
        <w:endnoteRef/>
      </w:r>
      <w:r>
        <w:t xml:space="preserve"> A. Mohiddon and G. Krishna, in </w:t>
      </w:r>
      <w:r>
        <w:rPr>
          <w:i/>
        </w:rPr>
        <w:t>Cryst. - Sci. Technol.</w:t>
      </w:r>
      <w:r>
        <w:t>, edited by A. Marcello (InTech, 2012), pp. 461–480.</w:t>
      </w:r>
    </w:p>
  </w:endnote>
  <w:endnote w:id="18">
    <w:p w:rsidR="00E57E9D" w:rsidRDefault="00E57E9D" w:rsidP="00ED7439">
      <w:pPr>
        <w:pStyle w:val="a6"/>
        <w:pPrChange w:id="35" w:author="Admin" w:date="2017-03-05T22:25:00Z">
          <w:pPr/>
        </w:pPrChange>
      </w:pPr>
      <w:r>
        <w:rPr>
          <w:rStyle w:val="a5"/>
        </w:rPr>
        <w:endnoteRef/>
      </w:r>
      <w:r>
        <w:t xml:space="preserve"> V. V Voitovych, V.B. Neimash, N.N. Krasko, A.G. Kolosiuk, V.Y. Povarchuk, R.M. Rudenko, V.A. Makara, R. V Petrunya, V.O. Juhimchuk, and V. V Strelchuk, Semiconductors 45, 1281 (2011).</w:t>
      </w:r>
    </w:p>
  </w:endnote>
  <w:endnote w:id="19">
    <w:p w:rsidR="00E57E9D" w:rsidRDefault="00E57E9D" w:rsidP="00ED7439">
      <w:pPr>
        <w:pStyle w:val="a6"/>
        <w:pPrChange w:id="36" w:author="Admin" w:date="2017-03-05T22:25:00Z">
          <w:pPr/>
        </w:pPrChange>
      </w:pPr>
      <w:r>
        <w:rPr>
          <w:rStyle w:val="a5"/>
        </w:rPr>
        <w:endnoteRef/>
      </w:r>
      <w:r>
        <w:t xml:space="preserve"> V.B. Neimash, V.M. Poroshin, A.M. Kabaldin, V.O. Yukhymchuk, P.E. Shepelyavyi, V.A. Makara, and S.Y. Larkin, Ukr. J. Phys. </w:t>
      </w:r>
      <w:r>
        <w:rPr>
          <w:b/>
        </w:rPr>
        <w:t>58</w:t>
      </w:r>
      <w:r>
        <w:t>, 865 (2013).</w:t>
      </w:r>
    </w:p>
  </w:endnote>
  <w:endnote w:id="20">
    <w:p w:rsidR="00E57E9D" w:rsidRDefault="00E57E9D" w:rsidP="00ED7439">
      <w:pPr>
        <w:pStyle w:val="a6"/>
        <w:pPrChange w:id="37" w:author="Admin" w:date="2017-03-05T22:25:00Z">
          <w:pPr/>
        </w:pPrChange>
      </w:pPr>
      <w:r>
        <w:rPr>
          <w:rStyle w:val="a5"/>
        </w:rPr>
        <w:endnoteRef/>
      </w:r>
      <w:r>
        <w:t xml:space="preserve"> V. Neimash, V. Poroshin, P. Shepeliavyi, V. Yukhymchuk, V. Melnyk, A. Kuzmich, V. Makara, and A.O. Goushcha, J. Appl. Phys. </w:t>
      </w:r>
      <w:r>
        <w:rPr>
          <w:b/>
        </w:rPr>
        <w:t>114</w:t>
      </w:r>
      <w:r>
        <w:t>, 213104 (2013).</w:t>
      </w:r>
    </w:p>
  </w:endnote>
  <w:endnote w:id="21">
    <w:p w:rsidR="00E57E9D" w:rsidRDefault="00E57E9D" w:rsidP="00ED7439">
      <w:pPr>
        <w:pStyle w:val="a6"/>
        <w:pPrChange w:id="38" w:author="Admin" w:date="2017-03-05T22:25:00Z">
          <w:pPr/>
        </w:pPrChange>
      </w:pPr>
      <w:r>
        <w:rPr>
          <w:rStyle w:val="a5"/>
        </w:rPr>
        <w:endnoteRef/>
      </w:r>
      <w:r>
        <w:t xml:space="preserve"> V.B. Neimash, A.O. Goushcha, P.E. Shepeliavyi, V.O. Yukhymchuk, V.A. Dan’ko, V.. Melnyk, and A.G. Kuzmich, Ukr. J. Phys. </w:t>
      </w:r>
      <w:r>
        <w:rPr>
          <w:b/>
        </w:rPr>
        <w:t>59</w:t>
      </w:r>
      <w:r>
        <w:t>, 1168 (2014).</w:t>
      </w:r>
    </w:p>
  </w:endnote>
  <w:endnote w:id="22">
    <w:p w:rsidR="00E57E9D" w:rsidRDefault="00E57E9D" w:rsidP="00ED7439">
      <w:pPr>
        <w:pStyle w:val="a6"/>
        <w:pPrChange w:id="202" w:author="Admin" w:date="2017-03-05T22:25:00Z">
          <w:pPr/>
        </w:pPrChange>
      </w:pPr>
      <w:r>
        <w:rPr>
          <w:rStyle w:val="a5"/>
        </w:rPr>
        <w:endnoteRef/>
      </w:r>
      <w:r>
        <w:t xml:space="preserve"> H. Richter, Z.P. Wang, and L. Ley, Solid State Commun. </w:t>
      </w:r>
      <w:r>
        <w:rPr>
          <w:b/>
        </w:rPr>
        <w:t>39</w:t>
      </w:r>
      <w:r>
        <w:t>, 625 (1981).</w:t>
      </w:r>
    </w:p>
  </w:endnote>
  <w:endnote w:id="23">
    <w:p w:rsidR="00E57E9D" w:rsidRDefault="00E57E9D" w:rsidP="00ED7439">
      <w:pPr>
        <w:pStyle w:val="a6"/>
        <w:rPr>
          <w:lang w:val="uk-UA"/>
        </w:rPr>
        <w:pPrChange w:id="203" w:author="Admin" w:date="2017-03-05T22:25:00Z">
          <w:pPr/>
        </w:pPrChange>
      </w:pPr>
      <w:r>
        <w:rPr>
          <w:rStyle w:val="a5"/>
        </w:rPr>
        <w:endnoteRef/>
      </w:r>
      <w:r>
        <w:t xml:space="preserve"> I.H. Campbell and P.M. Fauchet, Solid State Commun. </w:t>
      </w:r>
      <w:r>
        <w:rPr>
          <w:b/>
        </w:rPr>
        <w:t>58</w:t>
      </w:r>
      <w:r>
        <w:t>, 739 (1986).</w:t>
      </w:r>
    </w:p>
    <w:p w:rsidR="00E57E9D" w:rsidRDefault="00E57E9D">
      <w:pPr>
        <w:pStyle w:val="ArticleTitle"/>
        <w:jc w:val="both"/>
        <w:rPr>
          <w:b w:val="0"/>
          <w:sz w:val="24"/>
          <w:lang w:val="uk-UA" w:eastAsia="en-US"/>
        </w:rPr>
      </w:pPr>
      <w:r>
        <w:rPr>
          <w:b w:val="0"/>
          <w:sz w:val="24"/>
          <w:lang w:val="uk-UA" w:eastAsia="en-US"/>
        </w:rPr>
        <w:t xml:space="preserve">24. </w:t>
      </w:r>
      <w:r>
        <w:rPr>
          <w:b w:val="0"/>
          <w:sz w:val="24"/>
        </w:rPr>
        <w:t>V</w:t>
      </w:r>
      <w:r>
        <w:rPr>
          <w:b w:val="0"/>
          <w:sz w:val="24"/>
          <w:lang w:val="uk-UA" w:eastAsia="en-US"/>
        </w:rPr>
        <w:t>.</w:t>
      </w:r>
      <w:r>
        <w:rPr>
          <w:b w:val="0"/>
          <w:sz w:val="24"/>
        </w:rPr>
        <w:t> Neimash</w:t>
      </w:r>
      <w:r>
        <w:rPr>
          <w:b w:val="0"/>
          <w:sz w:val="24"/>
          <w:lang w:val="uk-UA" w:eastAsia="en-US"/>
        </w:rPr>
        <w:t xml:space="preserve">, </w:t>
      </w:r>
      <w:r>
        <w:rPr>
          <w:b w:val="0"/>
          <w:sz w:val="24"/>
        </w:rPr>
        <w:t>P</w:t>
      </w:r>
      <w:r>
        <w:rPr>
          <w:b w:val="0"/>
          <w:sz w:val="24"/>
          <w:lang w:val="uk-UA" w:eastAsia="en-US"/>
        </w:rPr>
        <w:t>.</w:t>
      </w:r>
      <w:r>
        <w:rPr>
          <w:b w:val="0"/>
          <w:sz w:val="24"/>
        </w:rPr>
        <w:t> Shepeliavyi</w:t>
      </w:r>
      <w:r>
        <w:rPr>
          <w:b w:val="0"/>
          <w:sz w:val="24"/>
          <w:lang w:val="uk-UA" w:eastAsia="en-US"/>
        </w:rPr>
        <w:t xml:space="preserve">, </w:t>
      </w:r>
      <w:r>
        <w:rPr>
          <w:b w:val="0"/>
          <w:sz w:val="24"/>
        </w:rPr>
        <w:t>G</w:t>
      </w:r>
      <w:r>
        <w:rPr>
          <w:b w:val="0"/>
          <w:sz w:val="24"/>
          <w:lang w:val="uk-UA" w:eastAsia="en-US"/>
        </w:rPr>
        <w:t>.</w:t>
      </w:r>
      <w:r>
        <w:rPr>
          <w:b w:val="0"/>
          <w:sz w:val="24"/>
        </w:rPr>
        <w:t>Dovbeshko</w:t>
      </w:r>
      <w:r>
        <w:rPr>
          <w:b w:val="0"/>
          <w:sz w:val="24"/>
          <w:lang w:val="uk-UA" w:eastAsia="en-US"/>
        </w:rPr>
        <w:t xml:space="preserve">, </w:t>
      </w:r>
      <w:r>
        <w:rPr>
          <w:b w:val="0"/>
          <w:sz w:val="24"/>
        </w:rPr>
        <w:t>A</w:t>
      </w:r>
      <w:r>
        <w:rPr>
          <w:b w:val="0"/>
          <w:sz w:val="24"/>
          <w:lang w:val="uk-UA" w:eastAsia="en-US"/>
        </w:rPr>
        <w:t>.</w:t>
      </w:r>
      <w:r>
        <w:rPr>
          <w:b w:val="0"/>
          <w:sz w:val="24"/>
        </w:rPr>
        <w:t> Goushcha</w:t>
      </w:r>
      <w:r>
        <w:rPr>
          <w:b w:val="0"/>
          <w:sz w:val="24"/>
          <w:lang w:val="uk-UA" w:eastAsia="en-US"/>
        </w:rPr>
        <w:t xml:space="preserve">, </w:t>
      </w:r>
      <w:r>
        <w:rPr>
          <w:b w:val="0"/>
          <w:sz w:val="24"/>
        </w:rPr>
        <w:t>V</w:t>
      </w:r>
      <w:r>
        <w:rPr>
          <w:b w:val="0"/>
          <w:sz w:val="24"/>
          <w:lang w:val="uk-UA" w:eastAsia="en-US"/>
        </w:rPr>
        <w:t>.</w:t>
      </w:r>
      <w:r>
        <w:rPr>
          <w:b w:val="0"/>
          <w:sz w:val="24"/>
        </w:rPr>
        <w:t> Melnyk</w:t>
      </w:r>
      <w:r>
        <w:rPr>
          <w:b w:val="0"/>
          <w:sz w:val="24"/>
          <w:lang w:val="uk-UA" w:eastAsia="en-US"/>
        </w:rPr>
        <w:t xml:space="preserve">, </w:t>
      </w:r>
      <w:r>
        <w:rPr>
          <w:b w:val="0"/>
          <w:sz w:val="24"/>
        </w:rPr>
        <w:t>M</w:t>
      </w:r>
      <w:r>
        <w:rPr>
          <w:b w:val="0"/>
          <w:sz w:val="24"/>
          <w:lang w:val="uk-UA" w:eastAsia="en-US"/>
        </w:rPr>
        <w:t>.</w:t>
      </w:r>
      <w:r>
        <w:rPr>
          <w:b w:val="0"/>
          <w:sz w:val="24"/>
        </w:rPr>
        <w:t>Isaev and</w:t>
      </w:r>
      <w:r>
        <w:rPr>
          <w:b w:val="0"/>
          <w:sz w:val="24"/>
          <w:lang w:val="uk-UA" w:eastAsia="en-US"/>
        </w:rPr>
        <w:t xml:space="preserve"> </w:t>
      </w:r>
      <w:r>
        <w:rPr>
          <w:b w:val="0"/>
          <w:sz w:val="24"/>
        </w:rPr>
        <w:t>A</w:t>
      </w:r>
      <w:r>
        <w:rPr>
          <w:b w:val="0"/>
          <w:sz w:val="24"/>
          <w:lang w:val="uk-UA" w:eastAsia="en-US"/>
        </w:rPr>
        <w:t>.</w:t>
      </w:r>
      <w:r>
        <w:rPr>
          <w:b w:val="0"/>
          <w:sz w:val="24"/>
        </w:rPr>
        <w:t> Kuzmich</w:t>
      </w:r>
      <w:r>
        <w:rPr>
          <w:b w:val="0"/>
          <w:sz w:val="24"/>
          <w:lang w:val="uk-UA" w:eastAsia="en-US"/>
        </w:rPr>
        <w:t xml:space="preserve">. </w:t>
      </w:r>
    </w:p>
    <w:p w:rsidR="00E57E9D" w:rsidRDefault="00E57E9D">
      <w:pPr>
        <w:pStyle w:val="ArticleTitle"/>
        <w:jc w:val="both"/>
        <w:rPr>
          <w:sz w:val="24"/>
          <w:lang w:val="uk-UA" w:eastAsia="en-US"/>
        </w:rPr>
      </w:pPr>
      <w:r>
        <w:rPr>
          <w:b w:val="0"/>
          <w:sz w:val="24"/>
          <w:lang w:val="uk-UA" w:eastAsia="en-US"/>
        </w:rPr>
        <w:t xml:space="preserve">     </w:t>
      </w:r>
      <w:r>
        <w:rPr>
          <w:b w:val="0"/>
          <w:sz w:val="24"/>
        </w:rPr>
        <w:t xml:space="preserve">Nanocrystalls growth control during laser anneal of Sn:(α-Si) composites. </w:t>
      </w:r>
      <w:r>
        <w:rPr>
          <w:sz w:val="24"/>
        </w:rPr>
        <w:t xml:space="preserve">Jornal of </w:t>
      </w:r>
    </w:p>
    <w:p w:rsidR="00E57E9D" w:rsidRDefault="00E57E9D">
      <w:pPr>
        <w:pStyle w:val="ArticleTitle"/>
        <w:jc w:val="both"/>
        <w:rPr>
          <w:b w:val="0"/>
          <w:sz w:val="24"/>
        </w:rPr>
      </w:pPr>
      <w:r>
        <w:rPr>
          <w:sz w:val="24"/>
          <w:lang w:val="uk-UA" w:eastAsia="en-US"/>
        </w:rPr>
        <w:t xml:space="preserve">      </w:t>
      </w:r>
      <w:r>
        <w:rPr>
          <w:sz w:val="24"/>
        </w:rPr>
        <w:t>Nanomaterials,</w:t>
      </w:r>
      <w:r>
        <w:rPr>
          <w:b w:val="0"/>
          <w:sz w:val="24"/>
        </w:rPr>
        <w:t xml:space="preserve"> -V 2016 (2016) Article ID 7920238, 13 pages.</w:t>
      </w:r>
    </w:p>
    <w:p w:rsidR="00E57E9D" w:rsidRDefault="00E57E9D" w:rsidP="00ED7439">
      <w:pPr>
        <w:rPr>
          <w:lang w:val="en-US"/>
        </w:rPr>
        <w:pPrChange w:id="204" w:author="Admin" w:date="2017-03-05T22:25:00Z">
          <w:pPr/>
        </w:pPrChange>
      </w:pPr>
    </w:p>
    <w:p w:rsidR="00E57E9D" w:rsidRDefault="00E57E9D" w:rsidP="00ED7439">
      <w:pPr>
        <w:pStyle w:val="a6"/>
        <w:rPr>
          <w:lang w:val="uk-UA"/>
        </w:rPr>
        <w:pPrChange w:id="205" w:author="Admin" w:date="2017-03-05T22:25:00Z">
          <w:pPr/>
        </w:pPrChange>
      </w:pPr>
      <w:r>
        <w:t>25. A. (Akio) Hiraki, Low Temperature Reactions at Si/metal Interfaces; What Is Going on at the Interfaces? (Amsterdam: North-Holland Pub. Co., 1984.).</w:t>
      </w:r>
    </w:p>
    <w:p w:rsidR="00E57E9D" w:rsidRDefault="00E57E9D" w:rsidP="00ED7439">
      <w:pPr>
        <w:pPrChange w:id="206" w:author="Admin" w:date="2017-03-05T22:25:00Z">
          <w:pPr/>
        </w:pPrChange>
      </w:pPr>
      <w:r>
        <w:t xml:space="preserve">21.+ Volodymyr B. Neimash, Alexander O. Goushcha, Petro Y. Shepeliavyi, Volodymyr O. Yukhymchuk, Viktor A. Danko, Viktor V. Melnyk and Andrey G. Kuzmich Self-sustained cyclic tin induced crystallization of amorphous silicon. </w:t>
      </w:r>
      <w:r>
        <w:rPr>
          <w:b/>
        </w:rPr>
        <w:t>Journal of Materials Research</w:t>
      </w:r>
      <w:r>
        <w:t>, volume 30, issue 20, pp. 3116-3124. (2015)</w:t>
      </w:r>
    </w:p>
    <w:p w:rsidR="00E57E9D" w:rsidRDefault="00E57E9D" w:rsidP="00ED7439">
      <w:pPr>
        <w:pPrChange w:id="207" w:author="Admin" w:date="2017-03-05T22:25:00Z">
          <w:pPr/>
        </w:pPrChange>
      </w:pPr>
    </w:p>
  </w:endnote>
  <w:endnote w:id="24">
    <w:p w:rsidR="00CA3D68" w:rsidRPr="003B7F1C" w:rsidRDefault="00CA3D68" w:rsidP="00ED7439">
      <w:pPr>
        <w:pStyle w:val="a6"/>
        <w:rPr>
          <w:ins w:id="322" w:author="Admin" w:date="2017-03-05T10:21:00Z"/>
        </w:rPr>
        <w:pPrChange w:id="323" w:author="Admin" w:date="2017-03-05T22:25:00Z">
          <w:pPr/>
        </w:pPrChange>
      </w:pPr>
      <w:ins w:id="324" w:author="Admin" w:date="2017-03-05T10:20:00Z">
        <w:r>
          <w:rPr>
            <w:rStyle w:val="a5"/>
          </w:rPr>
          <w:endnoteRef/>
        </w:r>
      </w:ins>
      <w:ins w:id="325" w:author="Admin" w:date="2017-03-05T10:21:00Z">
        <w:r>
          <w:rPr>
            <w:lang w:val="uk-UA"/>
          </w:rPr>
          <w:t>.</w:t>
        </w:r>
      </w:ins>
      <w:ins w:id="326" w:author="Admin" w:date="2017-03-05T10:20:00Z">
        <w:r>
          <w:t xml:space="preserve"> </w:t>
        </w:r>
      </w:ins>
      <w:ins w:id="327" w:author="Admin" w:date="2017-03-05T10:21:00Z">
        <w:r>
          <w:t>Двуреченский А.В.</w:t>
        </w:r>
        <w:r>
          <w:rPr>
            <w:lang w:val="ru-RU"/>
          </w:rPr>
          <w:t xml:space="preserve"> </w:t>
        </w:r>
        <w:r w:rsidRPr="003B7F1C">
          <w:t xml:space="preserve">Импульсный отжиг полупроводников </w:t>
        </w:r>
        <w:r w:rsidRPr="00724A9C">
          <w:t>/</w:t>
        </w:r>
        <w:r w:rsidRPr="00483962">
          <w:rPr>
            <w:lang w:val="ru-RU"/>
          </w:rPr>
          <w:t xml:space="preserve"> </w:t>
        </w:r>
        <w:r w:rsidRPr="00724A9C">
          <w:t>А.В.</w:t>
        </w:r>
        <w:r w:rsidRPr="00FC1B89">
          <w:rPr>
            <w:lang w:val="ru-RU"/>
          </w:rPr>
          <w:t xml:space="preserve"> </w:t>
        </w:r>
        <w:r w:rsidRPr="00724A9C">
          <w:t xml:space="preserve">Двуреченский, </w:t>
        </w:r>
        <w:r w:rsidRPr="00FC1B89">
          <w:rPr>
            <w:lang w:val="ru-RU"/>
          </w:rPr>
          <w:t xml:space="preserve"> </w:t>
        </w:r>
        <w:r w:rsidRPr="00724A9C">
          <w:t>Г.А.</w:t>
        </w:r>
        <w:r w:rsidRPr="00FC1B89">
          <w:rPr>
            <w:lang w:val="ru-RU"/>
          </w:rPr>
          <w:t xml:space="preserve"> </w:t>
        </w:r>
        <w:r w:rsidRPr="00724A9C">
          <w:t>Качурин, Е.В.</w:t>
        </w:r>
        <w:r>
          <w:rPr>
            <w:lang w:val="ru-RU"/>
          </w:rPr>
          <w:t xml:space="preserve"> </w:t>
        </w:r>
        <w:r w:rsidRPr="00724A9C">
          <w:t>Нидаев</w:t>
        </w:r>
        <w:r w:rsidRPr="00BF0E57">
          <w:rPr>
            <w:lang w:val="ru-RU"/>
          </w:rPr>
          <w:t>,</w:t>
        </w:r>
        <w:r w:rsidRPr="00724A9C">
          <w:t xml:space="preserve"> </w:t>
        </w:r>
        <w:r w:rsidRPr="00BF0E57">
          <w:rPr>
            <w:lang w:val="ru-RU"/>
          </w:rPr>
          <w:t>[</w:t>
        </w:r>
        <w:r>
          <w:rPr>
            <w:lang w:val="ru-RU"/>
          </w:rPr>
          <w:t>и др.</w:t>
        </w:r>
        <w:r w:rsidRPr="00BF0E57">
          <w:rPr>
            <w:lang w:val="ru-RU"/>
          </w:rPr>
          <w:t>]</w:t>
        </w:r>
        <w:r>
          <w:rPr>
            <w:lang w:val="ru-RU"/>
          </w:rPr>
          <w:t xml:space="preserve"> </w:t>
        </w:r>
        <w:r w:rsidRPr="003B7F1C">
          <w:t>// М.: Наука.</w:t>
        </w:r>
        <w:r>
          <w:sym w:font="Symbol" w:char="F02D"/>
        </w:r>
        <w:r w:rsidRPr="003B7F1C">
          <w:t>1982.</w:t>
        </w:r>
        <w:r>
          <w:sym w:font="Symbol" w:char="F02D"/>
        </w:r>
        <w:r w:rsidRPr="003B7F1C">
          <w:t xml:space="preserve">208 с. </w:t>
        </w:r>
      </w:ins>
    </w:p>
    <w:p w:rsidR="00CA3D68" w:rsidRPr="00CA3D68" w:rsidRDefault="00CA3D68" w:rsidP="00ED7439">
      <w:pPr>
        <w:pStyle w:val="a6"/>
        <w:rPr>
          <w:rPrChange w:id="328" w:author="Admin" w:date="2017-03-05T10:20:00Z">
            <w:rPr/>
          </w:rPrChange>
        </w:rPr>
        <w:pPrChange w:id="329" w:author="Admin" w:date="2017-03-05T22:25:00Z">
          <w:pPr>
            <w:pStyle w:val="a6"/>
          </w:pPr>
        </w:pPrChange>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Light Greek">
    <w:altName w:val="Arial"/>
    <w:panose1 w:val="00000000000000000000"/>
    <w:charset w:val="A1"/>
    <w:family w:val="swiss"/>
    <w:notTrueType/>
    <w:pitch w:val="variable"/>
    <w:sig w:usb0="00000081" w:usb1="00000000" w:usb2="00000000" w:usb3="00000000" w:csb0="00000008"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E9D" w:rsidRDefault="00E57E9D" w:rsidP="00ED7439">
    <w:pPr>
      <w:pStyle w:val="a9"/>
      <w:rPr>
        <w:rStyle w:val="aa"/>
      </w:rPr>
    </w:pPr>
    <w:fldSimple w:instr="PAGE  "/>
    <w:r>
      <w:t>**</w:t>
    </w:r>
  </w:p>
  <w:p w:rsidR="00E57E9D" w:rsidRDefault="00E57E9D" w:rsidP="00ED7439">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E9D" w:rsidRDefault="00E57E9D" w:rsidP="00ED7439">
    <w:pPr>
      <w:pStyle w:val="a9"/>
      <w:rPr>
        <w:rStyle w:val="aa"/>
      </w:rPr>
    </w:pPr>
    <w:fldSimple w:instr="PAGE  ">
      <w:r w:rsidR="006D6361">
        <w:rPr>
          <w:noProof/>
        </w:rPr>
        <w:t>11</w:t>
      </w:r>
    </w:fldSimple>
  </w:p>
  <w:p w:rsidR="00E57E9D" w:rsidRDefault="00E57E9D" w:rsidP="00ED7439">
    <w:pPr>
      <w:pStyle w:val="a9"/>
      <w:pPrChange w:id="209" w:author="Admin" w:date="2017-03-05T22:25:00Z">
        <w:pPr>
          <w:pStyle w:val="a9"/>
        </w:pPr>
      </w:pPrChan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956" w:rsidRDefault="00F21956" w:rsidP="00ED7439">
      <w:r>
        <w:separator/>
      </w:r>
    </w:p>
  </w:footnote>
  <w:footnote w:type="continuationSeparator" w:id="0">
    <w:p w:rsidR="00F21956" w:rsidRDefault="00F21956" w:rsidP="00ED74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E9D" w:rsidRDefault="00E57E9D" w:rsidP="00ED7439">
    <w:pPr>
      <w:pPrChange w:id="674" w:author="Admin" w:date="2017-03-05T22:25:00Z">
        <w:pPr/>
      </w:pPrChang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trackRevisions/>
  <w:defaultTabStop w:val="708"/>
  <w:hyphenationZone w:val="425"/>
  <w:drawingGridHorizontalSpacing w:val="120"/>
  <w:displayHorizontalDrawingGridEvery w:val="2"/>
  <w:characterSpacingControl w:val="doNotCompress"/>
  <w:footnotePr>
    <w:footnote w:id="-1"/>
    <w:footnote w:id="0"/>
  </w:footnotePr>
  <w:endnotePr>
    <w:numFmt w:val="decimal"/>
    <w:endnote w:id="-1"/>
    <w:endnote w:id="0"/>
  </w:endnotePr>
  <w:compat/>
  <w:rsids>
    <w:rsidRoot w:val="003F7978"/>
    <w:rsid w:val="00042A3E"/>
    <w:rsid w:val="0004683F"/>
    <w:rsid w:val="00056BFD"/>
    <w:rsid w:val="000B4D63"/>
    <w:rsid w:val="001203ED"/>
    <w:rsid w:val="001229F7"/>
    <w:rsid w:val="001763AB"/>
    <w:rsid w:val="00271E0E"/>
    <w:rsid w:val="003133B0"/>
    <w:rsid w:val="00325DD2"/>
    <w:rsid w:val="003A06F4"/>
    <w:rsid w:val="003F7978"/>
    <w:rsid w:val="00442AA5"/>
    <w:rsid w:val="0049482D"/>
    <w:rsid w:val="004B196A"/>
    <w:rsid w:val="00555594"/>
    <w:rsid w:val="005E6D45"/>
    <w:rsid w:val="00644738"/>
    <w:rsid w:val="00647A58"/>
    <w:rsid w:val="006808BE"/>
    <w:rsid w:val="006963A3"/>
    <w:rsid w:val="00697F2A"/>
    <w:rsid w:val="006D6361"/>
    <w:rsid w:val="006E58D8"/>
    <w:rsid w:val="00743842"/>
    <w:rsid w:val="007C64D4"/>
    <w:rsid w:val="00856C71"/>
    <w:rsid w:val="008D3B90"/>
    <w:rsid w:val="00916444"/>
    <w:rsid w:val="00920B1E"/>
    <w:rsid w:val="00940C1B"/>
    <w:rsid w:val="009D5C01"/>
    <w:rsid w:val="00A13ED6"/>
    <w:rsid w:val="00A2066E"/>
    <w:rsid w:val="00A7721F"/>
    <w:rsid w:val="00A9203A"/>
    <w:rsid w:val="00AE66AC"/>
    <w:rsid w:val="00B1163F"/>
    <w:rsid w:val="00B163FE"/>
    <w:rsid w:val="00B82188"/>
    <w:rsid w:val="00B96E31"/>
    <w:rsid w:val="00C244A5"/>
    <w:rsid w:val="00C351FB"/>
    <w:rsid w:val="00C508DF"/>
    <w:rsid w:val="00C86A14"/>
    <w:rsid w:val="00C9123C"/>
    <w:rsid w:val="00CA3D68"/>
    <w:rsid w:val="00CC7C7B"/>
    <w:rsid w:val="00CE6F72"/>
    <w:rsid w:val="00D0143A"/>
    <w:rsid w:val="00D3614A"/>
    <w:rsid w:val="00D518D5"/>
    <w:rsid w:val="00D96DCE"/>
    <w:rsid w:val="00E032F1"/>
    <w:rsid w:val="00E57E9D"/>
    <w:rsid w:val="00E61895"/>
    <w:rsid w:val="00E63F1E"/>
    <w:rsid w:val="00E64A5A"/>
    <w:rsid w:val="00ED4263"/>
    <w:rsid w:val="00ED491B"/>
    <w:rsid w:val="00ED7439"/>
    <w:rsid w:val="00F21956"/>
    <w:rsid w:val="00F6025E"/>
    <w:rsid w:val="00F8583A"/>
    <w:rsid w:val="00FD6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ED7439"/>
    <w:pPr>
      <w:spacing w:line="312" w:lineRule="auto"/>
      <w:jc w:val="both"/>
      <w:pPrChange w:id="0" w:author="Admin" w:date="2017-03-05T22:25:00Z">
        <w:pPr>
          <w:spacing w:line="312" w:lineRule="auto"/>
          <w:jc w:val="both"/>
        </w:pPr>
      </w:pPrChange>
    </w:pPr>
    <w:rPr>
      <w:rFonts w:eastAsia="Calibri"/>
      <w:sz w:val="24"/>
      <w:lang w:val="uk-UA"/>
      <w:rPrChange w:id="0" w:author="Admin" w:date="2017-03-05T22:25:00Z">
        <w:rPr>
          <w:rFonts w:eastAsia="Calibri"/>
          <w:sz w:val="24"/>
          <w:lang w:val="uk-UA" w:eastAsia="en-US" w:bidi="ar-SA"/>
        </w:rPr>
      </w:rPrChange>
    </w:rPr>
  </w:style>
  <w:style w:type="paragraph" w:styleId="1">
    <w:name w:val="heading 1"/>
    <w:basedOn w:val="a"/>
    <w:next w:val="a"/>
    <w:link w:val="10"/>
    <w:autoRedefine/>
    <w:qFormat/>
    <w:pPr>
      <w:keepNext/>
      <w:outlineLvl w:val="0"/>
    </w:pPr>
    <w:rPr>
      <w:rFonts w:eastAsia="Times New Roman"/>
      <w:b/>
      <w:sz w:val="28"/>
      <w:lang/>
    </w:rPr>
  </w:style>
  <w:style w:type="paragraph" w:styleId="2">
    <w:name w:val="heading 2"/>
    <w:basedOn w:val="a"/>
    <w:next w:val="a"/>
    <w:qFormat/>
    <w:pPr>
      <w:keepNext/>
      <w:spacing w:before="240" w:after="60"/>
      <w:outlineLvl w:val="1"/>
    </w:pPr>
    <w:rPr>
      <w:rFonts w:ascii="Arial" w:hAnsi="Arial" w:cs="Arial"/>
      <w:b/>
      <w:i/>
      <w:sz w:val="28"/>
    </w:rPr>
  </w:style>
  <w:style w:type="paragraph" w:styleId="3">
    <w:name w:val="heading 3"/>
    <w:basedOn w:val="a"/>
    <w:next w:val="a"/>
    <w:link w:val="30"/>
    <w:uiPriority w:val="9"/>
    <w:qFormat/>
    <w:pPr>
      <w:keepNext/>
      <w:keepLines/>
      <w:spacing w:before="200"/>
      <w:outlineLvl w:val="2"/>
    </w:pPr>
    <w:rPr>
      <w:rFonts w:eastAsia="Times New Roman"/>
      <w:b/>
      <w:color w:val="4F81BD"/>
    </w:rPr>
  </w:style>
  <w:style w:type="paragraph" w:styleId="4">
    <w:name w:val="heading 4"/>
    <w:basedOn w:val="a"/>
    <w:next w:val="a"/>
    <w:link w:val="40"/>
    <w:uiPriority w:val="9"/>
    <w:qFormat/>
    <w:pPr>
      <w:keepNext/>
      <w:keepLines/>
      <w:spacing w:before="200"/>
      <w:outlineLvl w:val="3"/>
    </w:pPr>
    <w:rPr>
      <w:rFonts w:eastAsia="Times New Roman"/>
      <w:b/>
      <w:i/>
      <w:color w:val="4F81BD"/>
    </w:rPr>
  </w:style>
  <w:style w:type="paragraph" w:styleId="5">
    <w:name w:val="heading 5"/>
    <w:basedOn w:val="a"/>
    <w:next w:val="a"/>
    <w:link w:val="50"/>
    <w:uiPriority w:val="9"/>
    <w:qFormat/>
    <w:pPr>
      <w:keepNext/>
      <w:keepLines/>
      <w:spacing w:before="200"/>
      <w:outlineLvl w:val="4"/>
    </w:pPr>
    <w:rPr>
      <w:rFonts w:eastAsia="Times New Roman"/>
      <w:color w:val="243F60"/>
    </w:rPr>
  </w:style>
  <w:style w:type="paragraph" w:styleId="6">
    <w:name w:val="heading 6"/>
    <w:basedOn w:val="a"/>
    <w:next w:val="a"/>
    <w:link w:val="60"/>
    <w:uiPriority w:val="9"/>
    <w:qFormat/>
    <w:pPr>
      <w:keepNext/>
      <w:keepLines/>
      <w:spacing w:before="200"/>
      <w:outlineLvl w:val="5"/>
    </w:pPr>
    <w:rPr>
      <w:rFonts w:eastAsia="Times New Roman"/>
      <w:i/>
      <w:color w:val="243F60"/>
    </w:rPr>
  </w:style>
  <w:style w:type="paragraph" w:styleId="7">
    <w:name w:val="heading 7"/>
    <w:basedOn w:val="a"/>
    <w:next w:val="a"/>
    <w:link w:val="70"/>
    <w:uiPriority w:val="9"/>
    <w:qFormat/>
    <w:pPr>
      <w:keepNext/>
      <w:keepLines/>
      <w:spacing w:before="200"/>
      <w:outlineLvl w:val="6"/>
    </w:pPr>
    <w:rPr>
      <w:rFonts w:eastAsia="Times New Roman"/>
      <w:i/>
      <w:color w:val="404040"/>
    </w:rPr>
  </w:style>
  <w:style w:type="paragraph" w:styleId="8">
    <w:name w:val="heading 8"/>
    <w:basedOn w:val="a"/>
    <w:next w:val="a"/>
    <w:link w:val="80"/>
    <w:uiPriority w:val="9"/>
    <w:qFormat/>
    <w:pPr>
      <w:keepNext/>
      <w:keepLines/>
      <w:spacing w:before="200"/>
      <w:outlineLvl w:val="7"/>
    </w:pPr>
    <w:rPr>
      <w:rFonts w:eastAsia="Times New Roman"/>
      <w:color w:val="404040"/>
      <w:sz w:val="20"/>
    </w:rPr>
  </w:style>
  <w:style w:type="paragraph" w:styleId="9">
    <w:name w:val="heading 9"/>
    <w:basedOn w:val="a"/>
    <w:next w:val="a"/>
    <w:link w:val="90"/>
    <w:uiPriority w:val="9"/>
    <w:qFormat/>
    <w:pPr>
      <w:keepNext/>
      <w:keepLines/>
      <w:spacing w:before="200"/>
      <w:outlineLvl w:val="8"/>
    </w:pPr>
    <w:rPr>
      <w:rFonts w:eastAsia="Times New Roman"/>
      <w:i/>
      <w:color w:val="404040"/>
      <w:sz w:val="20"/>
    </w:rPr>
  </w:style>
  <w:style w:type="character" w:default="1" w:styleId="a0">
    <w:name w:val="Default Paragraph Font"/>
    <w:semiHidden/>
  </w:style>
  <w:style w:type="table" w:default="1" w:styleId="a1">
    <w:name w:val="Normal Table"/>
    <w:next w:val="a"/>
    <w:semiHidden/>
    <w:tblPr>
      <w:tblCellMar>
        <w:top w:w="0" w:type="dxa"/>
        <w:left w:w="108" w:type="dxa"/>
        <w:bottom w:w="0" w:type="dxa"/>
        <w:right w:w="108" w:type="dxa"/>
      </w:tblCellMar>
    </w:tblPr>
  </w:style>
  <w:style w:type="numbering" w:default="1" w:styleId="a2">
    <w:name w:val="No List"/>
    <w:next w:val="a"/>
    <w:semiHidden/>
  </w:style>
  <w:style w:type="character" w:customStyle="1" w:styleId="BibArtcleTitel">
    <w:name w:val="Bib ArtcleTitel"/>
    <w:basedOn w:val="a0"/>
    <w:rPr>
      <w:rFonts w:ascii="Times New Roman" w:hAnsi="Times New Roman"/>
      <w:b/>
      <w:sz w:val="22"/>
      <w:lang w:val="en-US" w:eastAsia="en-US" w:bidi="ar-SA"/>
    </w:rPr>
  </w:style>
  <w:style w:type="character" w:customStyle="1" w:styleId="FirstName">
    <w:name w:val="First Name"/>
    <w:rPr>
      <w:rFonts w:ascii="Times New Roman" w:hAnsi="Times New Roman" w:cs="Times New Roman"/>
      <w:sz w:val="24"/>
    </w:rPr>
  </w:style>
  <w:style w:type="character" w:customStyle="1" w:styleId="LastName">
    <w:name w:val="Last Name"/>
    <w:rPr>
      <w:rFonts w:ascii="Times New Roman" w:hAnsi="Times New Roman" w:cs="Times New Roman"/>
      <w:sz w:val="24"/>
    </w:rPr>
  </w:style>
  <w:style w:type="character" w:customStyle="1" w:styleId="Affiliation">
    <w:name w:val="Affiliation"/>
    <w:rPr>
      <w:rFonts w:ascii="Times New Roman" w:hAnsi="Times New Roman"/>
      <w:sz w:val="22"/>
    </w:rPr>
  </w:style>
  <w:style w:type="character" w:customStyle="1" w:styleId="Separator">
    <w:name w:val="Separator"/>
    <w:rPr>
      <w:rFonts w:cs="Times New Roman"/>
    </w:rPr>
  </w:style>
  <w:style w:type="paragraph" w:customStyle="1" w:styleId="ArticleTitle">
    <w:name w:val="Article Title"/>
    <w:next w:val="a"/>
    <w:pPr>
      <w:jc w:val="center"/>
    </w:pPr>
    <w:rPr>
      <w:b/>
      <w:sz w:val="32"/>
    </w:rPr>
  </w:style>
  <w:style w:type="character" w:customStyle="1" w:styleId="10">
    <w:name w:val="Заголовок 1 Знак"/>
    <w:link w:val="1"/>
    <w:locked/>
    <w:rPr>
      <w:b/>
      <w:sz w:val="28"/>
      <w:lang w:bidi="ar-SA"/>
    </w:rPr>
  </w:style>
  <w:style w:type="character" w:styleId="a3">
    <w:name w:val="Hyperlink"/>
    <w:basedOn w:val="a0"/>
    <w:rPr>
      <w:color w:val="0000FF"/>
      <w:u w:val="single"/>
    </w:rPr>
  </w:style>
  <w:style w:type="paragraph" w:styleId="a4">
    <w:name w:val="Normal (Web)"/>
    <w:basedOn w:val="a"/>
    <w:semiHidden/>
    <w:pPr>
      <w:spacing w:before="100" w:after="100" w:line="240" w:lineRule="auto"/>
    </w:pPr>
    <w:rPr>
      <w:lang w:eastAsia="uk-UA"/>
    </w:rPr>
  </w:style>
  <w:style w:type="character" w:customStyle="1" w:styleId="FigureCaption">
    <w:name w:val="Figure Caption Знак"/>
    <w:link w:val="FigureCaption0"/>
    <w:locked/>
    <w:rPr>
      <w:b/>
      <w:sz w:val="24"/>
      <w:lang w:val="en-US" w:eastAsia="en-US" w:bidi="ar-SA"/>
    </w:rPr>
  </w:style>
  <w:style w:type="paragraph" w:customStyle="1" w:styleId="FigureCaption0">
    <w:name w:val="Figure Caption"/>
    <w:basedOn w:val="a"/>
    <w:next w:val="a"/>
    <w:link w:val="FigureCaption"/>
    <w:pPr>
      <w:keepNext/>
    </w:pPr>
    <w:rPr>
      <w:rFonts w:eastAsia="Times New Roman"/>
      <w:b/>
      <w:lang w:val="en-US"/>
    </w:rPr>
  </w:style>
  <w:style w:type="paragraph" w:customStyle="1" w:styleId="Paragraph">
    <w:name w:val="Paragraph"/>
    <w:link w:val="Paragraph0"/>
    <w:pPr>
      <w:spacing w:line="480" w:lineRule="auto"/>
      <w:ind w:firstLine="720"/>
    </w:pPr>
    <w:rPr>
      <w:sz w:val="24"/>
      <w:lang w:val="uk-UA"/>
    </w:rPr>
  </w:style>
  <w:style w:type="character" w:customStyle="1" w:styleId="Paragraph0">
    <w:name w:val="Paragraph Знак"/>
    <w:link w:val="Paragraph"/>
    <w:locked/>
    <w:rPr>
      <w:sz w:val="24"/>
      <w:lang w:val="uk-UA" w:eastAsia="en-US" w:bidi="ar-SA"/>
    </w:rPr>
  </w:style>
  <w:style w:type="character" w:styleId="a5">
    <w:name w:val="endnote reference"/>
    <w:rPr>
      <w:rFonts w:ascii="Times New Roman" w:hAnsi="Times New Roman" w:cs="Times New Roman"/>
      <w:vertAlign w:val="baseline"/>
    </w:rPr>
  </w:style>
  <w:style w:type="paragraph" w:styleId="a6">
    <w:name w:val="endnote text"/>
    <w:basedOn w:val="a"/>
    <w:next w:val="a"/>
    <w:link w:val="a7"/>
    <w:pPr>
      <w:spacing w:after="60" w:line="240" w:lineRule="auto"/>
      <w:ind w:left="720" w:hanging="720"/>
    </w:pPr>
    <w:rPr>
      <w:lang w:val="en-US"/>
    </w:rPr>
  </w:style>
  <w:style w:type="character" w:customStyle="1" w:styleId="a7">
    <w:name w:val="Текст концевой сноски Знак"/>
    <w:basedOn w:val="a0"/>
    <w:link w:val="a6"/>
    <w:rPr>
      <w:sz w:val="24"/>
      <w:lang w:val="en-US" w:eastAsia="en-US" w:bidi="ar-SA"/>
    </w:rPr>
  </w:style>
  <w:style w:type="table" w:styleId="a8">
    <w:name w:val="Table Grid"/>
    <w:basedOn w:val="a1"/>
    <w:next w:val="a"/>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
    <w:pPr>
      <w:tabs>
        <w:tab w:val="center" w:pos="4819"/>
        <w:tab w:val="right" w:pos="9639"/>
      </w:tabs>
    </w:pPr>
  </w:style>
  <w:style w:type="character" w:styleId="aa">
    <w:name w:val="page number"/>
    <w:basedOn w:val="a0"/>
  </w:style>
  <w:style w:type="character" w:styleId="ab">
    <w:name w:val="footnote reference"/>
    <w:basedOn w:val="a0"/>
    <w:uiPriority w:val="99"/>
    <w:semiHidden/>
    <w:rPr>
      <w:vertAlign w:val="superscript"/>
    </w:rPr>
  </w:style>
  <w:style w:type="character" w:styleId="ac">
    <w:name w:val="Strong"/>
    <w:basedOn w:val="a0"/>
    <w:uiPriority w:val="22"/>
    <w:qFormat/>
    <w:rPr>
      <w:b/>
    </w:rPr>
  </w:style>
  <w:style w:type="character" w:styleId="ad">
    <w:name w:val="Intense Reference"/>
    <w:basedOn w:val="a0"/>
    <w:uiPriority w:val="32"/>
    <w:qFormat/>
    <w:rPr>
      <w:b/>
      <w:smallCaps/>
      <w:color w:val="C0504D"/>
      <w:spacing w:val="5"/>
      <w:u w:val="single"/>
    </w:rPr>
  </w:style>
  <w:style w:type="character" w:customStyle="1" w:styleId="40">
    <w:name w:val="Заголовок 4 Знак"/>
    <w:basedOn w:val="a0"/>
    <w:link w:val="4"/>
    <w:uiPriority w:val="9"/>
    <w:rPr>
      <w:rFonts w:ascii="Times New Roman" w:eastAsia="Times New Roman" w:hAnsi="Times New Roman" w:cs="Times New Roman"/>
      <w:b/>
      <w:i/>
      <w:color w:val="4F81BD"/>
    </w:rPr>
  </w:style>
  <w:style w:type="paragraph" w:styleId="ae">
    <w:name w:val="Intense Quote"/>
    <w:basedOn w:val="a"/>
    <w:next w:val="a"/>
    <w:link w:val="af"/>
    <w:uiPriority w:val="30"/>
    <w:qFormat/>
    <w:pPr>
      <w:pBdr>
        <w:bottom w:val="single" w:sz="4" w:space="0" w:color="4F81BD"/>
      </w:pBdr>
      <w:spacing w:before="200" w:after="280"/>
      <w:ind w:left="936" w:right="936"/>
    </w:pPr>
    <w:rPr>
      <w:b/>
      <w:i/>
      <w:color w:val="4F81BD"/>
    </w:rPr>
  </w:style>
  <w:style w:type="character" w:styleId="af0">
    <w:name w:val="Emphasis"/>
    <w:basedOn w:val="a0"/>
    <w:uiPriority w:val="20"/>
    <w:qFormat/>
    <w:rPr>
      <w:i/>
    </w:rPr>
  </w:style>
  <w:style w:type="character" w:customStyle="1" w:styleId="af1">
    <w:name w:val="Текст сноски Знак"/>
    <w:basedOn w:val="a0"/>
    <w:link w:val="af2"/>
    <w:uiPriority w:val="99"/>
    <w:semiHidden/>
    <w:rPr>
      <w:sz w:val="20"/>
    </w:rPr>
  </w:style>
  <w:style w:type="character" w:styleId="af3">
    <w:name w:val="Book Title"/>
    <w:basedOn w:val="a0"/>
    <w:uiPriority w:val="33"/>
    <w:qFormat/>
    <w:rPr>
      <w:b/>
      <w:smallCaps/>
      <w:spacing w:val="5"/>
    </w:rPr>
  </w:style>
  <w:style w:type="paragraph" w:styleId="af2">
    <w:name w:val="footnote text"/>
    <w:basedOn w:val="a"/>
    <w:link w:val="af1"/>
    <w:uiPriority w:val="99"/>
    <w:semiHidden/>
    <w:pPr>
      <w:spacing w:line="240" w:lineRule="auto"/>
    </w:pPr>
    <w:rPr>
      <w:sz w:val="20"/>
    </w:rPr>
  </w:style>
  <w:style w:type="paragraph" w:styleId="20">
    <w:name w:val="Quote"/>
    <w:basedOn w:val="a"/>
    <w:next w:val="a"/>
    <w:link w:val="21"/>
    <w:uiPriority w:val="29"/>
    <w:qFormat/>
    <w:rPr>
      <w:i/>
      <w:color w:val="000000"/>
    </w:rPr>
  </w:style>
  <w:style w:type="character" w:customStyle="1" w:styleId="60">
    <w:name w:val="Заголовок 6 Знак"/>
    <w:basedOn w:val="a0"/>
    <w:link w:val="6"/>
    <w:uiPriority w:val="9"/>
    <w:rPr>
      <w:rFonts w:ascii="Times New Roman" w:eastAsia="Times New Roman" w:hAnsi="Times New Roman" w:cs="Times New Roman"/>
      <w:i/>
      <w:color w:val="243F60"/>
    </w:rPr>
  </w:style>
  <w:style w:type="paragraph" w:styleId="af4">
    <w:name w:val="Plain Text"/>
    <w:basedOn w:val="a"/>
    <w:link w:val="af5"/>
    <w:uiPriority w:val="99"/>
    <w:semiHidden/>
    <w:pPr>
      <w:spacing w:line="240" w:lineRule="auto"/>
    </w:pPr>
    <w:rPr>
      <w:rFonts w:ascii="Courier New" w:hAnsi="Courier New" w:cs="Courier New"/>
      <w:sz w:val="21"/>
    </w:rPr>
  </w:style>
  <w:style w:type="character" w:styleId="af6">
    <w:name w:val="Subtle Reference"/>
    <w:basedOn w:val="a0"/>
    <w:uiPriority w:val="31"/>
    <w:qFormat/>
    <w:rPr>
      <w:smallCaps/>
      <w:color w:val="C0504D"/>
      <w:u w:val="single"/>
    </w:rPr>
  </w:style>
  <w:style w:type="character" w:customStyle="1" w:styleId="af">
    <w:name w:val="Выделенная цитата Знак"/>
    <w:basedOn w:val="a0"/>
    <w:link w:val="ae"/>
    <w:uiPriority w:val="30"/>
    <w:rPr>
      <w:b/>
      <w:i/>
      <w:color w:val="4F81BD"/>
    </w:rPr>
  </w:style>
  <w:style w:type="character" w:customStyle="1" w:styleId="30">
    <w:name w:val="Заголовок 3 Знак"/>
    <w:basedOn w:val="a0"/>
    <w:link w:val="3"/>
    <w:uiPriority w:val="9"/>
    <w:rPr>
      <w:rFonts w:ascii="Times New Roman" w:eastAsia="Times New Roman" w:hAnsi="Times New Roman" w:cs="Times New Roman"/>
      <w:b/>
      <w:color w:val="4F81BD"/>
    </w:rPr>
  </w:style>
  <w:style w:type="character" w:customStyle="1" w:styleId="50">
    <w:name w:val="Заголовок 5 Знак"/>
    <w:basedOn w:val="a0"/>
    <w:link w:val="5"/>
    <w:uiPriority w:val="9"/>
    <w:rPr>
      <w:rFonts w:ascii="Times New Roman" w:eastAsia="Times New Roman" w:hAnsi="Times New Roman" w:cs="Times New Roman"/>
      <w:color w:val="243F60"/>
    </w:rPr>
  </w:style>
  <w:style w:type="character" w:styleId="af7">
    <w:name w:val="Intense Emphasis"/>
    <w:basedOn w:val="a0"/>
    <w:uiPriority w:val="21"/>
    <w:qFormat/>
    <w:rPr>
      <w:b/>
      <w:i/>
      <w:color w:val="4F81BD"/>
    </w:rPr>
  </w:style>
  <w:style w:type="paragraph" w:styleId="af8">
    <w:name w:val="No Spacing"/>
    <w:uiPriority w:val="1"/>
    <w:qFormat/>
    <w:rPr>
      <w:lang w:val="ru-RU" w:eastAsia="ru-RU"/>
    </w:rPr>
  </w:style>
  <w:style w:type="paragraph" w:styleId="af9">
    <w:name w:val="Subtitle"/>
    <w:basedOn w:val="a"/>
    <w:next w:val="a"/>
    <w:link w:val="afa"/>
    <w:uiPriority w:val="11"/>
    <w:qFormat/>
    <w:rPr>
      <w:rFonts w:eastAsia="Times New Roman"/>
      <w:i/>
      <w:color w:val="4F81BD"/>
      <w:spacing w:val="15"/>
    </w:rPr>
  </w:style>
  <w:style w:type="character" w:customStyle="1" w:styleId="Heading2Char">
    <w:name w:val="Heading 2 Char"/>
    <w:basedOn w:val="a0"/>
    <w:link w:val="2"/>
    <w:uiPriority w:val="9"/>
    <w:rPr>
      <w:rFonts w:ascii="Times New Roman" w:eastAsia="Times New Roman" w:hAnsi="Times New Roman" w:cs="Times New Roman"/>
      <w:b/>
      <w:color w:val="4F81BD"/>
      <w:sz w:val="26"/>
    </w:rPr>
  </w:style>
  <w:style w:type="character" w:customStyle="1" w:styleId="afb">
    <w:name w:val="Название Знак"/>
    <w:basedOn w:val="a0"/>
    <w:link w:val="afc"/>
    <w:uiPriority w:val="10"/>
    <w:rPr>
      <w:rFonts w:ascii="Times New Roman" w:eastAsia="Times New Roman" w:hAnsi="Times New Roman" w:cs="Times New Roman"/>
      <w:color w:val="17365D"/>
      <w:spacing w:val="5"/>
      <w:sz w:val="52"/>
    </w:rPr>
  </w:style>
  <w:style w:type="character" w:customStyle="1" w:styleId="70">
    <w:name w:val="Заголовок 7 Знак"/>
    <w:basedOn w:val="a0"/>
    <w:link w:val="7"/>
    <w:uiPriority w:val="9"/>
    <w:rPr>
      <w:rFonts w:ascii="Times New Roman" w:eastAsia="Times New Roman" w:hAnsi="Times New Roman" w:cs="Times New Roman"/>
      <w:i/>
      <w:color w:val="404040"/>
    </w:rPr>
  </w:style>
  <w:style w:type="character" w:customStyle="1" w:styleId="90">
    <w:name w:val="Заголовок 9 Знак"/>
    <w:basedOn w:val="a0"/>
    <w:link w:val="9"/>
    <w:uiPriority w:val="9"/>
    <w:rPr>
      <w:rFonts w:ascii="Times New Roman" w:eastAsia="Times New Roman" w:hAnsi="Times New Roman" w:cs="Times New Roman"/>
      <w:i/>
      <w:color w:val="404040"/>
      <w:sz w:val="20"/>
    </w:rPr>
  </w:style>
  <w:style w:type="character" w:customStyle="1" w:styleId="80">
    <w:name w:val="Заголовок 8 Знак"/>
    <w:basedOn w:val="a0"/>
    <w:link w:val="8"/>
    <w:uiPriority w:val="9"/>
    <w:rPr>
      <w:rFonts w:ascii="Times New Roman" w:eastAsia="Times New Roman" w:hAnsi="Times New Roman" w:cs="Times New Roman"/>
      <w:color w:val="404040"/>
      <w:sz w:val="20"/>
    </w:rPr>
  </w:style>
  <w:style w:type="paragraph" w:styleId="afc">
    <w:name w:val="Title"/>
    <w:basedOn w:val="a"/>
    <w:next w:val="a"/>
    <w:link w:val="afb"/>
    <w:uiPriority w:val="10"/>
    <w:qFormat/>
    <w:pPr>
      <w:pBdr>
        <w:bottom w:val="single" w:sz="8" w:space="0" w:color="4F81BD"/>
      </w:pBdr>
      <w:spacing w:after="300" w:line="240" w:lineRule="auto"/>
    </w:pPr>
    <w:rPr>
      <w:rFonts w:eastAsia="Times New Roman"/>
      <w:color w:val="17365D"/>
      <w:spacing w:val="5"/>
      <w:sz w:val="52"/>
    </w:rPr>
  </w:style>
  <w:style w:type="character" w:customStyle="1" w:styleId="Heading1Char">
    <w:name w:val="Heading 1 Char"/>
    <w:basedOn w:val="a0"/>
    <w:link w:val="1"/>
    <w:uiPriority w:val="9"/>
    <w:rPr>
      <w:rFonts w:ascii="Times New Roman" w:eastAsia="Times New Roman" w:hAnsi="Times New Roman" w:cs="Times New Roman"/>
      <w:b/>
      <w:color w:val="365F91"/>
      <w:sz w:val="28"/>
    </w:rPr>
  </w:style>
  <w:style w:type="character" w:customStyle="1" w:styleId="af5">
    <w:name w:val="Текст Знак"/>
    <w:basedOn w:val="a0"/>
    <w:link w:val="af4"/>
    <w:uiPriority w:val="99"/>
    <w:rPr>
      <w:rFonts w:ascii="Courier New" w:hAnsi="Courier New" w:cs="Courier New"/>
      <w:sz w:val="21"/>
    </w:rPr>
  </w:style>
  <w:style w:type="character" w:styleId="afd">
    <w:name w:val="Subtle Emphasis"/>
    <w:basedOn w:val="a0"/>
    <w:uiPriority w:val="19"/>
    <w:qFormat/>
    <w:rPr>
      <w:i/>
      <w:color w:val="808080"/>
    </w:rPr>
  </w:style>
  <w:style w:type="character" w:customStyle="1" w:styleId="afa">
    <w:name w:val="Подзаголовок Знак"/>
    <w:basedOn w:val="a0"/>
    <w:link w:val="af9"/>
    <w:uiPriority w:val="11"/>
    <w:rPr>
      <w:rFonts w:ascii="Times New Roman" w:eastAsia="Times New Roman" w:hAnsi="Times New Roman" w:cs="Times New Roman"/>
      <w:i/>
      <w:color w:val="4F81BD"/>
      <w:spacing w:val="15"/>
      <w:sz w:val="24"/>
    </w:rPr>
  </w:style>
  <w:style w:type="character" w:customStyle="1" w:styleId="21">
    <w:name w:val="Цитата 2 Знак"/>
    <w:basedOn w:val="a0"/>
    <w:link w:val="20"/>
    <w:uiPriority w:val="29"/>
    <w:rPr>
      <w:i/>
      <w:color w:val="000000"/>
    </w:rPr>
  </w:style>
  <w:style w:type="paragraph" w:styleId="afe">
    <w:name w:val="List Paragraph"/>
    <w:basedOn w:val="a"/>
    <w:uiPriority w:val="34"/>
    <w:qFormat/>
    <w:pPr>
      <w:ind w:left="720"/>
    </w:pPr>
  </w:style>
  <w:style w:type="character" w:customStyle="1" w:styleId="EndnoteTextChar">
    <w:name w:val="Endnote Text Char"/>
    <w:basedOn w:val="a0"/>
    <w:link w:val="a6"/>
    <w:uiPriority w:val="99"/>
    <w:semiHidden/>
    <w:rPr>
      <w:sz w:val="20"/>
    </w:rPr>
  </w:style>
  <w:style w:type="paragraph" w:styleId="aff">
    <w:name w:val="Balloon Text"/>
    <w:basedOn w:val="a"/>
    <w:link w:val="aff0"/>
    <w:rsid w:val="00916444"/>
    <w:pPr>
      <w:spacing w:line="240" w:lineRule="auto"/>
    </w:pPr>
    <w:rPr>
      <w:rFonts w:ascii="Tahoma" w:hAnsi="Tahoma" w:cs="Tahoma"/>
      <w:sz w:val="16"/>
      <w:szCs w:val="16"/>
    </w:rPr>
  </w:style>
  <w:style w:type="character" w:customStyle="1" w:styleId="aff0">
    <w:name w:val="Текст выноски Знак"/>
    <w:basedOn w:val="a0"/>
    <w:link w:val="aff"/>
    <w:rsid w:val="00916444"/>
    <w:rPr>
      <w:rFonts w:ascii="Tahoma" w:eastAsia="Calibri" w:hAnsi="Tahoma" w:cs="Tahoma"/>
      <w:sz w:val="16"/>
      <w:szCs w:val="16"/>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dx.doi.org/10.1134/1.1787110" TargetMode="External"/><Relationship Id="rId1" Type="http://schemas.openxmlformats.org/officeDocument/2006/relationships/hyperlink" Target="http://dx.doi.org/10.1038/nnano.2014.29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F5B0B-47A2-46CD-BDBC-D1D4D782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3058</Words>
  <Characters>17437</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ІНДУКОВАНА ОЛОВОМ КРИСТАЛІЗАЦІЇ АМОРФНОГО КРЕМНІЮ  ПІД ЛАЗЕРНИМ ОПРОМІНЕННЯМ</vt:lpstr>
    </vt:vector>
  </TitlesOfParts>
  <Company>NhT</Company>
  <LinksUpToDate>false</LinksUpToDate>
  <CharactersWithSpaces>20455</CharactersWithSpaces>
  <SharedDoc>false</SharedDoc>
  <HLinks>
    <vt:vector size="24" baseType="variant">
      <vt:variant>
        <vt:i4>524340</vt:i4>
      </vt:variant>
      <vt:variant>
        <vt:i4>0</vt:i4>
      </vt:variant>
      <vt:variant>
        <vt:i4>0</vt:i4>
      </vt:variant>
      <vt:variant>
        <vt:i4>5</vt:i4>
      </vt:variant>
      <vt:variant>
        <vt:lpwstr>mailto:neimash@gmail.com.</vt:lpwstr>
      </vt:variant>
      <vt:variant>
        <vt:lpwstr/>
      </vt:variant>
      <vt:variant>
        <vt:i4>4522055</vt:i4>
      </vt:variant>
      <vt:variant>
        <vt:i4>6</vt:i4>
      </vt:variant>
      <vt:variant>
        <vt:i4>0</vt:i4>
      </vt:variant>
      <vt:variant>
        <vt:i4>5</vt:i4>
      </vt:variant>
      <vt:variant>
        <vt:lpwstr>http://dx.doi.org/10.1002/pssa.200982886</vt:lpwstr>
      </vt:variant>
      <vt:variant>
        <vt:lpwstr/>
      </vt:variant>
      <vt:variant>
        <vt:i4>8323175</vt:i4>
      </vt:variant>
      <vt:variant>
        <vt:i4>3</vt:i4>
      </vt:variant>
      <vt:variant>
        <vt:i4>0</vt:i4>
      </vt:variant>
      <vt:variant>
        <vt:i4>5</vt:i4>
      </vt:variant>
      <vt:variant>
        <vt:lpwstr>http://dx.doi.org/10.1134/1.1787110</vt:lpwstr>
      </vt:variant>
      <vt:variant>
        <vt:lpwstr/>
      </vt:variant>
      <vt:variant>
        <vt:i4>4849687</vt:i4>
      </vt:variant>
      <vt:variant>
        <vt:i4>0</vt:i4>
      </vt:variant>
      <vt:variant>
        <vt:i4>0</vt:i4>
      </vt:variant>
      <vt:variant>
        <vt:i4>5</vt:i4>
      </vt:variant>
      <vt:variant>
        <vt:lpwstr>http://dx.doi.org/10.1038/nnano.2014.292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ІНДУКОВАНА ОЛОВОМ КРИСТАЛІЗАЦІЇ АМОРФНОГО КРЕМНІЮ  ПІД ЛАЗЕРНИМ ОПРОМІНЕННЯМ</dc:title>
  <dc:subject/>
  <dc:creator>Vladimir</dc:creator>
  <cp:keywords/>
  <dc:description/>
  <cp:lastModifiedBy>Admin</cp:lastModifiedBy>
  <cp:revision>6</cp:revision>
  <dcterms:created xsi:type="dcterms:W3CDTF">2017-03-05T20:43:00Z</dcterms:created>
  <dcterms:modified xsi:type="dcterms:W3CDTF">2017-03-05T20:57:00Z</dcterms:modified>
</cp:coreProperties>
</file>